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8D42" w14:textId="77777777" w:rsidR="00460CD7" w:rsidRDefault="006A0C2C">
      <w:pPr>
        <w:rPr>
          <w:sz w:val="84"/>
          <w:szCs w:val="84"/>
        </w:rPr>
      </w:pPr>
      <w:r>
        <w:rPr>
          <w:sz w:val="84"/>
          <w:szCs w:val="84"/>
        </w:rPr>
        <w:t xml:space="preserve">Model </w:t>
      </w:r>
    </w:p>
    <w:p w14:paraId="650BC80F" w14:textId="77777777" w:rsidR="00460CD7" w:rsidRDefault="006A0C2C">
      <w:pPr>
        <w:rPr>
          <w:sz w:val="36"/>
          <w:szCs w:val="36"/>
        </w:rPr>
      </w:pPr>
      <w:r>
        <w:rPr>
          <w:i/>
          <w:iCs/>
          <w:sz w:val="36"/>
          <w:szCs w:val="36"/>
        </w:rPr>
        <w:t>Model for transporter influence on product export</w:t>
      </w:r>
    </w:p>
    <w:p w14:paraId="1006D24D" w14:textId="77777777" w:rsidR="00460CD7" w:rsidRDefault="006A0C2C">
      <w:pPr>
        <w:rPr>
          <w:b/>
          <w:bCs/>
          <w:sz w:val="24"/>
        </w:rPr>
      </w:pPr>
      <w:r>
        <w:rPr>
          <w:b/>
          <w:bCs/>
          <w:sz w:val="24"/>
        </w:rPr>
        <w:t xml:space="preserve">Introduction (Background) </w:t>
      </w:r>
    </w:p>
    <w:p w14:paraId="70BE8832" w14:textId="2D6F52FC" w:rsidR="00460CD7" w:rsidDel="00EA5A04" w:rsidRDefault="006A0C2C">
      <w:pPr>
        <w:rPr>
          <w:moveFrom w:id="0" w:author="Honghao Su (EI)" w:date="2023-10-07T19:56:00Z"/>
          <w:szCs w:val="21"/>
        </w:rPr>
      </w:pPr>
      <w:moveFromRangeStart w:id="1" w:author="Honghao Su (EI)" w:date="2023-10-07T19:56:00Z" w:name="move147599891"/>
      <w:moveFrom w:id="2" w:author="Honghao Su (EI)" w:date="2023-10-07T19:56:00Z">
        <w:r w:rsidDel="00EA5A04">
          <w:rPr>
            <w:szCs w:val="21"/>
          </w:rPr>
          <w:t xml:space="preserve">We aim to use this model to predict the effect different transporters can have on the export rate of our products: ambrein, santalol, and alpha-bisabolene. </w:t>
        </w:r>
      </w:moveFrom>
    </w:p>
    <w:moveFromRangeEnd w:id="1"/>
    <w:p w14:paraId="587BD728" w14:textId="198024B5" w:rsidR="00460CD7" w:rsidRDefault="006A0C2C">
      <w:pPr>
        <w:rPr>
          <w:szCs w:val="21"/>
        </w:rPr>
      </w:pPr>
      <w:r>
        <w:rPr>
          <w:szCs w:val="21"/>
        </w:rPr>
        <w:t xml:space="preserve">The accumulation of </w:t>
      </w:r>
      <w:ins w:id="3" w:author="Honghao Su (EI)" w:date="2023-10-07T19:53:00Z">
        <w:r w:rsidR="00F6732F">
          <w:rPr>
            <w:szCs w:val="21"/>
          </w:rPr>
          <w:t>certain</w:t>
        </w:r>
      </w:ins>
      <w:del w:id="4" w:author="Honghao Su (EI)" w:date="2023-10-07T19:53:00Z">
        <w:r w:rsidDel="00F6732F">
          <w:rPr>
            <w:szCs w:val="21"/>
          </w:rPr>
          <w:delText>the</w:delText>
        </w:r>
      </w:del>
      <w:r>
        <w:rPr>
          <w:szCs w:val="21"/>
        </w:rPr>
        <w:t xml:space="preserve"> </w:t>
      </w:r>
      <w:r>
        <w:rPr>
          <w:rFonts w:hint="eastAsia"/>
          <w:szCs w:val="21"/>
        </w:rPr>
        <w:t>terpene</w:t>
      </w:r>
      <w:r>
        <w:rPr>
          <w:szCs w:val="21"/>
        </w:rPr>
        <w:t>s</w:t>
      </w:r>
      <w:ins w:id="5" w:author="Honghao Su (EI)" w:date="2023-10-07T19:54:00Z">
        <w:r w:rsidR="00F6732F">
          <w:rPr>
            <w:szCs w:val="21"/>
          </w:rPr>
          <w:t xml:space="preserve">, including sesquiterpenes and triterpenes which host members </w:t>
        </w:r>
      </w:ins>
      <w:ins w:id="6" w:author="Honghao Su (EI)" w:date="2023-10-07T19:55:00Z">
        <w:r w:rsidR="00F6732F">
          <w:rPr>
            <w:szCs w:val="21"/>
          </w:rPr>
          <w:t>we are interested in,</w:t>
        </w:r>
      </w:ins>
      <w:ins w:id="7" w:author="Honghao Su (EI)" w:date="2023-10-07T19:53:00Z">
        <w:r w:rsidR="00F6732F">
          <w:rPr>
            <w:szCs w:val="21"/>
          </w:rPr>
          <w:t xml:space="preserve"> within yeast cells could potentially </w:t>
        </w:r>
      </w:ins>
      <w:ins w:id="8" w:author="Honghao Su (EI)" w:date="2023-10-07T19:54:00Z">
        <w:r w:rsidR="00F6732F">
          <w:rPr>
            <w:szCs w:val="21"/>
          </w:rPr>
          <w:t>be toxic to them,</w:t>
        </w:r>
      </w:ins>
      <w:ins w:id="9" w:author="Honghao Su (EI)" w:date="2023-10-07T19:55:00Z">
        <w:r w:rsidR="00F6732F">
          <w:rPr>
            <w:szCs w:val="21"/>
          </w:rPr>
          <w:t xml:space="preserve"> leading to reduction in yeast growth and production of</w:t>
        </w:r>
      </w:ins>
      <w:ins w:id="10" w:author="Honghao Su (EI)" w:date="2023-10-07T19:56:00Z">
        <w:r w:rsidR="00F6732F">
          <w:rPr>
            <w:szCs w:val="21"/>
          </w:rPr>
          <w:t xml:space="preserve"> compounds of interest</w:t>
        </w:r>
      </w:ins>
      <w:ins w:id="11" w:author="Honghao Su (EI)" w:date="2023-10-07T19:54:00Z">
        <w:r w:rsidR="00F6732F">
          <w:rPr>
            <w:szCs w:val="21"/>
          </w:rPr>
          <w:t xml:space="preserve"> </w:t>
        </w:r>
      </w:ins>
      <w:del w:id="12" w:author="Honghao Su (EI)" w:date="2023-10-07T19:37:00Z">
        <w:r w:rsidDel="00EA5A04">
          <w:rPr>
            <w:szCs w:val="21"/>
          </w:rPr>
          <w:delText>’</w:delText>
        </w:r>
      </w:del>
      <w:del w:id="13" w:author="Honghao Su (EI)" w:date="2023-10-07T19:56:00Z">
        <w:r w:rsidDel="00F6732F">
          <w:rPr>
            <w:szCs w:val="21"/>
          </w:rPr>
          <w:delText xml:space="preserve"> </w:delText>
        </w:r>
      </w:del>
      <w:del w:id="14" w:author="Honghao Su (EI)" w:date="2023-10-07T19:37:00Z">
        <w:r w:rsidDel="00EA5A04">
          <w:rPr>
            <w:szCs w:val="21"/>
          </w:rPr>
          <w:delText>family</w:delText>
        </w:r>
      </w:del>
      <w:del w:id="15" w:author="Honghao Su (EI)" w:date="2023-10-07T19:56:00Z">
        <w:r w:rsidDel="00F6732F">
          <w:rPr>
            <w:szCs w:val="21"/>
          </w:rPr>
          <w:delText xml:space="preserve"> harm the cell by increasing the cytotoxicity </w:delText>
        </w:r>
      </w:del>
      <w:r>
        <w:rPr>
          <w:szCs w:val="21"/>
        </w:rPr>
        <w:t>(L, 2023)</w:t>
      </w:r>
      <w:ins w:id="16" w:author="Honghao Su (EI)" w:date="2023-10-07T19:56:00Z">
        <w:r w:rsidR="00F6732F">
          <w:rPr>
            <w:szCs w:val="21"/>
          </w:rPr>
          <w:t>.</w:t>
        </w:r>
      </w:ins>
      <w:del w:id="17" w:author="Honghao Su (EI)" w:date="2023-10-07T19:38:00Z">
        <w:r w:rsidDel="00EA5A04">
          <w:rPr>
            <w:szCs w:val="21"/>
          </w:rPr>
          <w:delText xml:space="preserve">, including both triterpenoid and sesquiterpenes, which our products are. </w:delText>
        </w:r>
      </w:del>
      <w:ins w:id="18" w:author="Honghao Su (EI)" w:date="2023-10-07T19:38:00Z">
        <w:r w:rsidR="00EA5A04">
          <w:rPr>
            <w:szCs w:val="21"/>
          </w:rPr>
          <w:t>.</w:t>
        </w:r>
      </w:ins>
    </w:p>
    <w:p w14:paraId="2CF6EDD3" w14:textId="50B1450F" w:rsidR="00EA5A04" w:rsidRDefault="006A0C2C">
      <w:pPr>
        <w:widowControl/>
        <w:jc w:val="left"/>
        <w:rPr>
          <w:szCs w:val="21"/>
        </w:rPr>
      </w:pPr>
      <w:r>
        <w:rPr>
          <w:szCs w:val="21"/>
        </w:rPr>
        <w:t xml:space="preserve">For example, </w:t>
      </w:r>
      <w:r>
        <w:rPr>
          <w:rFonts w:eastAsia="AdvOTdd3b7348 . I + 03" w:cs="AdvOTdd3b7348 . I + 03"/>
          <w:color w:val="000000"/>
          <w:kern w:val="0"/>
          <w:szCs w:val="21"/>
          <w:lang w:bidi="ar"/>
        </w:rPr>
        <w:t>β</w:t>
      </w:r>
      <w:r>
        <w:rPr>
          <w:rFonts w:eastAsia="AdvOT2e364b11" w:cs="AdvOT2e364b11"/>
          <w:color w:val="000000"/>
          <w:kern w:val="0"/>
          <w:szCs w:val="21"/>
          <w:lang w:bidi="ar"/>
        </w:rPr>
        <w:t>-</w:t>
      </w:r>
      <w:proofErr w:type="spellStart"/>
      <w:r>
        <w:rPr>
          <w:rFonts w:eastAsia="AdvOT2e364b11" w:cs="AdvOT2e364b11"/>
          <w:color w:val="000000"/>
          <w:kern w:val="0"/>
          <w:szCs w:val="21"/>
          <w:lang w:bidi="ar"/>
        </w:rPr>
        <w:t>farnesene</w:t>
      </w:r>
      <w:proofErr w:type="spellEnd"/>
      <w:r>
        <w:rPr>
          <w:szCs w:val="21"/>
        </w:rPr>
        <w:t xml:space="preserve"> is said to have negative impact on the cell which causes slow growth, complex growth medium requirements, and product cytotoxicity (Mai, 2021).</w:t>
      </w:r>
      <w:ins w:id="19" w:author="Honghao Su (EI)" w:date="2023-10-07T19:56:00Z">
        <w:r w:rsidR="00F6732F">
          <w:rPr>
            <w:szCs w:val="21"/>
          </w:rPr>
          <w:t xml:space="preserve"> ???</w:t>
        </w:r>
      </w:ins>
      <w:ins w:id="20" w:author="Honghao Su (EI)" w:date="2023-10-07T20:02:00Z">
        <w:r w:rsidR="00B05D8C">
          <w:rPr>
            <w:szCs w:val="21"/>
          </w:rPr>
          <w:t xml:space="preserve"> [More details on mechanism</w:t>
        </w:r>
      </w:ins>
      <w:ins w:id="21" w:author="Honghao Su (EI)" w:date="2023-10-07T20:03:00Z">
        <w:r w:rsidR="00B05D8C">
          <w:rPr>
            <w:szCs w:val="21"/>
          </w:rPr>
          <w:t>. Look for evidence of what some terpenes do within yeast cells.</w:t>
        </w:r>
      </w:ins>
      <w:ins w:id="22" w:author="Honghao Su (EI)" w:date="2023-10-07T20:02:00Z">
        <w:r w:rsidR="00B05D8C">
          <w:rPr>
            <w:szCs w:val="21"/>
          </w:rPr>
          <w:t>]</w:t>
        </w:r>
      </w:ins>
    </w:p>
    <w:p w14:paraId="0C7BDAE1" w14:textId="7B94C198" w:rsidR="00460CD7" w:rsidDel="00420F9B" w:rsidRDefault="006A0C2C">
      <w:pPr>
        <w:rPr>
          <w:del w:id="23" w:author="Honghao Su (EI)" w:date="2023-10-07T20:10:00Z"/>
          <w:szCs w:val="21"/>
        </w:rPr>
      </w:pPr>
      <w:r>
        <w:rPr>
          <w:szCs w:val="21"/>
        </w:rPr>
        <w:t>It is expected that transporting th</w:t>
      </w:r>
      <w:ins w:id="24" w:author="Honghao Su (EI)" w:date="2023-10-07T19:57:00Z">
        <w:r w:rsidR="00F6732F">
          <w:rPr>
            <w:szCs w:val="21"/>
          </w:rPr>
          <w:t>ose</w:t>
        </w:r>
      </w:ins>
      <w:del w:id="25" w:author="Honghao Su (EI)" w:date="2023-10-07T19:57:00Z">
        <w:r w:rsidDel="00F6732F">
          <w:rPr>
            <w:szCs w:val="21"/>
          </w:rPr>
          <w:delText>e</w:delText>
        </w:r>
      </w:del>
      <w:r>
        <w:rPr>
          <w:szCs w:val="21"/>
        </w:rPr>
        <w:t xml:space="preserve"> products to the culture media outside of the cell could lower the </w:t>
      </w:r>
      <w:ins w:id="26" w:author="Honghao Su (EI)" w:date="2023-10-07T19:58:00Z">
        <w:r w:rsidR="00F6732F">
          <w:rPr>
            <w:szCs w:val="21"/>
          </w:rPr>
          <w:t xml:space="preserve">impact of intracellular metabolite </w:t>
        </w:r>
      </w:ins>
      <w:r>
        <w:rPr>
          <w:szCs w:val="21"/>
        </w:rPr>
        <w:t xml:space="preserve">toxicity </w:t>
      </w:r>
      <w:ins w:id="27" w:author="Honghao Su (EI)" w:date="2023-10-07T20:01:00Z">
        <w:r w:rsidR="00B05D8C">
          <w:rPr>
            <w:szCs w:val="21"/>
          </w:rPr>
          <w:t>on cellular growth.</w:t>
        </w:r>
      </w:ins>
      <w:ins w:id="28" w:author="Honghao Su (EI)" w:date="2023-10-07T20:04:00Z">
        <w:r w:rsidR="00B05D8C">
          <w:rPr>
            <w:szCs w:val="21"/>
          </w:rPr>
          <w:t xml:space="preserve"> Hence, we aim to</w:t>
        </w:r>
      </w:ins>
      <w:ins w:id="29" w:author="Honghao Su (EI)" w:date="2023-10-07T20:12:00Z">
        <w:r w:rsidR="00420F9B">
          <w:rPr>
            <w:szCs w:val="21"/>
          </w:rPr>
          <w:t xml:space="preserve"> explore if </w:t>
        </w:r>
      </w:ins>
      <w:ins w:id="30" w:author="Honghao Su (EI)" w:date="2023-10-07T20:05:00Z">
        <w:r w:rsidR="00B05D8C">
          <w:rPr>
            <w:szCs w:val="21"/>
          </w:rPr>
          <w:t xml:space="preserve">engineering </w:t>
        </w:r>
      </w:ins>
      <w:ins w:id="31" w:author="Honghao Su (EI)" w:date="2023-10-07T20:09:00Z">
        <w:r w:rsidR="00420F9B">
          <w:rPr>
            <w:szCs w:val="21"/>
          </w:rPr>
          <w:t xml:space="preserve">terpene exporting </w:t>
        </w:r>
      </w:ins>
      <w:ins w:id="32" w:author="Honghao Su (EI)" w:date="2023-10-07T20:05:00Z">
        <w:r w:rsidR="00B05D8C">
          <w:rPr>
            <w:szCs w:val="21"/>
          </w:rPr>
          <w:t>transporters</w:t>
        </w:r>
      </w:ins>
      <w:ins w:id="33" w:author="Honghao Su (EI)" w:date="2023-10-07T20:06:00Z">
        <w:r w:rsidR="00B05D8C">
          <w:rPr>
            <w:szCs w:val="21"/>
          </w:rPr>
          <w:t xml:space="preserve"> </w:t>
        </w:r>
      </w:ins>
      <w:ins w:id="34" w:author="Honghao Su (EI)" w:date="2023-10-07T20:12:00Z">
        <w:r w:rsidR="00420F9B">
          <w:rPr>
            <w:szCs w:val="21"/>
          </w:rPr>
          <w:t>could</w:t>
        </w:r>
      </w:ins>
      <w:ins w:id="35" w:author="Honghao Su (EI)" w:date="2023-10-07T20:06:00Z">
        <w:r w:rsidR="00B05D8C">
          <w:rPr>
            <w:szCs w:val="21"/>
          </w:rPr>
          <w:t xml:space="preserve"> improv</w:t>
        </w:r>
      </w:ins>
      <w:ins w:id="36" w:author="Honghao Su (EI)" w:date="2023-10-07T20:12:00Z">
        <w:r w:rsidR="00420F9B">
          <w:rPr>
            <w:szCs w:val="21"/>
          </w:rPr>
          <w:t>e</w:t>
        </w:r>
      </w:ins>
      <w:ins w:id="37" w:author="Honghao Su (EI)" w:date="2023-10-07T20:06:00Z">
        <w:r w:rsidR="00B05D8C">
          <w:rPr>
            <w:szCs w:val="21"/>
          </w:rPr>
          <w:t xml:space="preserve"> cell growth and production of metabolites of interest</w:t>
        </w:r>
      </w:ins>
      <w:ins w:id="38" w:author="Honghao Su (EI)" w:date="2023-10-07T20:11:00Z">
        <w:r w:rsidR="00420F9B">
          <w:rPr>
            <w:szCs w:val="21"/>
          </w:rPr>
          <w:t xml:space="preserve"> through </w:t>
        </w:r>
        <w:r w:rsidR="00420F9B" w:rsidRPr="00420F9B">
          <w:rPr>
            <w:i/>
            <w:iCs/>
            <w:szCs w:val="21"/>
            <w:rPrChange w:id="39" w:author="Honghao Su (EI)" w:date="2023-10-07T20:11:00Z">
              <w:rPr>
                <w:szCs w:val="21"/>
              </w:rPr>
            </w:rPrChange>
          </w:rPr>
          <w:t>in silico</w:t>
        </w:r>
        <w:r w:rsidR="00420F9B">
          <w:rPr>
            <w:szCs w:val="21"/>
          </w:rPr>
          <w:t xml:space="preserve"> modeling and simulation</w:t>
        </w:r>
      </w:ins>
      <w:ins w:id="40" w:author="Honghao Su (EI)" w:date="2023-10-07T20:06:00Z">
        <w:r w:rsidR="00B05D8C">
          <w:rPr>
            <w:szCs w:val="21"/>
          </w:rPr>
          <w:t>. In addition, we aim to compare the effi</w:t>
        </w:r>
      </w:ins>
      <w:ins w:id="41" w:author="Honghao Su (EI)" w:date="2023-10-07T20:12:00Z">
        <w:r w:rsidR="00420F9B">
          <w:rPr>
            <w:szCs w:val="21"/>
          </w:rPr>
          <w:t>cac</w:t>
        </w:r>
      </w:ins>
      <w:ins w:id="42" w:author="Honghao Su (EI)" w:date="2023-10-07T20:06:00Z">
        <w:r w:rsidR="00B05D8C">
          <w:rPr>
            <w:szCs w:val="21"/>
          </w:rPr>
          <w:t>y of different</w:t>
        </w:r>
      </w:ins>
      <w:ins w:id="43" w:author="Honghao Su (EI)" w:date="2023-10-07T20:07:00Z">
        <w:r w:rsidR="00B05D8C">
          <w:rPr>
            <w:szCs w:val="21"/>
          </w:rPr>
          <w:t xml:space="preserve"> </w:t>
        </w:r>
      </w:ins>
      <w:ins w:id="44" w:author="Honghao Su (EI)" w:date="2023-10-07T20:08:00Z">
        <w:r w:rsidR="00B05D8C">
          <w:rPr>
            <w:szCs w:val="21"/>
          </w:rPr>
          <w:t>transporters</w:t>
        </w:r>
      </w:ins>
      <w:ins w:id="45" w:author="Honghao Su (EI)" w:date="2023-10-07T20:10:00Z">
        <w:r w:rsidR="00420F9B">
          <w:rPr>
            <w:szCs w:val="21"/>
          </w:rPr>
          <w:t>.</w:t>
        </w:r>
      </w:ins>
      <w:ins w:id="46" w:author="Honghao Su (EI)" w:date="2023-10-07T20:08:00Z">
        <w:r w:rsidR="00B05D8C">
          <w:rPr>
            <w:szCs w:val="21"/>
          </w:rPr>
          <w:t xml:space="preserve"> </w:t>
        </w:r>
      </w:ins>
      <w:del w:id="47" w:author="Honghao Su (EI)" w:date="2023-10-07T19:58:00Z">
        <w:r w:rsidDel="00F6732F">
          <w:rPr>
            <w:szCs w:val="21"/>
          </w:rPr>
          <w:delText>inside</w:delText>
        </w:r>
      </w:del>
      <w:del w:id="48" w:author="Honghao Su (EI)" w:date="2023-10-07T20:04:00Z">
        <w:r w:rsidDel="00B05D8C">
          <w:rPr>
            <w:szCs w:val="21"/>
          </w:rPr>
          <w:delText xml:space="preserve">. </w:delText>
        </w:r>
      </w:del>
      <w:del w:id="49" w:author="Honghao Su (EI)" w:date="2023-10-07T19:58:00Z">
        <w:r w:rsidDel="00F6732F">
          <w:rPr>
            <w:szCs w:val="21"/>
          </w:rPr>
          <w:delText xml:space="preserve">Additionally, by transporting the substances out from the cell, the extraction of our products will be easier and the solution obtained will have a higher concentration of products. </w:delText>
        </w:r>
      </w:del>
      <w:del w:id="50" w:author="Honghao Su (EI)" w:date="2023-10-07T20:04:00Z">
        <w:r w:rsidDel="00B05D8C">
          <w:rPr>
            <w:szCs w:val="21"/>
          </w:rPr>
          <w:delText>To verify our prediction and expectation, we designed this model to see if the assumptions are feasible</w:delText>
        </w:r>
      </w:del>
      <w:r>
        <w:rPr>
          <w:szCs w:val="21"/>
        </w:rPr>
        <w:t>.</w:t>
      </w:r>
    </w:p>
    <w:p w14:paraId="61C4D37B" w14:textId="77777777" w:rsidR="00F6732F" w:rsidDel="00F6732F" w:rsidRDefault="00F6732F">
      <w:pPr>
        <w:rPr>
          <w:del w:id="51" w:author="Honghao Su (EI)" w:date="2023-10-07T19:56:00Z"/>
          <w:moveTo w:id="52" w:author="Honghao Su (EI)" w:date="2023-10-07T19:56:00Z"/>
          <w:szCs w:val="21"/>
        </w:rPr>
        <w:pPrChange w:id="53" w:author="Honghao Su (EI)" w:date="2023-10-07T20:10:00Z">
          <w:pPr>
            <w:widowControl/>
            <w:jc w:val="left"/>
          </w:pPr>
        </w:pPrChange>
      </w:pPr>
      <w:moveToRangeStart w:id="54" w:author="Honghao Su (EI)" w:date="2023-10-07T19:56:00Z" w:name="move147599891"/>
    </w:p>
    <w:p w14:paraId="56F1FA50" w14:textId="271BD736" w:rsidR="00F6732F" w:rsidDel="00420F9B" w:rsidRDefault="00F6732F" w:rsidP="00F6732F">
      <w:pPr>
        <w:rPr>
          <w:del w:id="55" w:author="Honghao Su (EI)" w:date="2023-10-07T20:10:00Z"/>
          <w:moveTo w:id="56" w:author="Honghao Su (EI)" w:date="2023-10-07T19:56:00Z"/>
          <w:szCs w:val="21"/>
        </w:rPr>
      </w:pPr>
      <w:moveTo w:id="57" w:author="Honghao Su (EI)" w:date="2023-10-07T19:56:00Z">
        <w:del w:id="58" w:author="Honghao Su (EI)" w:date="2023-10-07T20:10:00Z">
          <w:r w:rsidDel="00420F9B">
            <w:rPr>
              <w:szCs w:val="21"/>
            </w:rPr>
            <w:delText xml:space="preserve">We aim to use this model to predict the effect different transporters can have on the export rate of our products: ambrein, santalol, and alpha-bisabolene. </w:delText>
          </w:r>
        </w:del>
      </w:moveTo>
    </w:p>
    <w:moveToRangeEnd w:id="54"/>
    <w:p w14:paraId="275D31C4" w14:textId="3057B718" w:rsidR="00F6732F" w:rsidDel="00420F9B" w:rsidRDefault="00F6732F">
      <w:pPr>
        <w:rPr>
          <w:del w:id="59" w:author="Honghao Su (EI)" w:date="2023-10-07T20:10:00Z"/>
          <w:szCs w:val="21"/>
        </w:rPr>
      </w:pPr>
    </w:p>
    <w:p w14:paraId="40606B89" w14:textId="77777777" w:rsidR="00460CD7" w:rsidRDefault="006A0C2C">
      <w:pPr>
        <w:rPr>
          <w:b/>
          <w:bCs/>
          <w:sz w:val="24"/>
        </w:rPr>
      </w:pPr>
      <w:del w:id="60" w:author="Honghao Su (EI)" w:date="2023-10-07T20:13:00Z">
        <w:r w:rsidDel="00420F9B">
          <w:rPr>
            <w:b/>
            <w:bCs/>
            <w:sz w:val="24"/>
          </w:rPr>
          <w:delText>Results</w:delText>
        </w:r>
      </w:del>
    </w:p>
    <w:p w14:paraId="4E0A3405" w14:textId="668EDEBD" w:rsidR="00460CD7" w:rsidRDefault="006A0C2C">
      <w:pPr>
        <w:widowControl/>
        <w:jc w:val="left"/>
        <w:rPr>
          <w:ins w:id="61" w:author="Honghao Su (EI)" w:date="2023-10-07T20:17:00Z"/>
          <w:szCs w:val="21"/>
        </w:rPr>
      </w:pPr>
      <w:del w:id="62" w:author="Honghao Su (EI)" w:date="2023-10-07T20:15:00Z">
        <w:r w:rsidDel="00420F9B">
          <w:rPr>
            <w:szCs w:val="21"/>
          </w:rPr>
          <w:delText>In the model w</w:delText>
        </w:r>
      </w:del>
      <w:ins w:id="63" w:author="Honghao Su (EI)" w:date="2023-10-07T20:15:00Z">
        <w:r w:rsidR="00420F9B">
          <w:rPr>
            <w:szCs w:val="21"/>
          </w:rPr>
          <w:t>Through literature mining, w</w:t>
        </w:r>
      </w:ins>
      <w:r>
        <w:rPr>
          <w:szCs w:val="21"/>
        </w:rPr>
        <w:t>e chose</w:t>
      </w:r>
      <w:del w:id="64" w:author="Honghao Su (EI)" w:date="2023-10-07T20:11:00Z">
        <w:r w:rsidDel="00420F9B">
          <w:rPr>
            <w:szCs w:val="21"/>
          </w:rPr>
          <w:delText>d</w:delText>
        </w:r>
      </w:del>
      <w:r>
        <w:rPr>
          <w:szCs w:val="21"/>
        </w:rPr>
        <w:t xml:space="preserve"> the Multi drug and Toxic compound </w:t>
      </w:r>
      <w:proofErr w:type="spellStart"/>
      <w:r>
        <w:rPr>
          <w:szCs w:val="21"/>
        </w:rPr>
        <w:t>Extruction</w:t>
      </w:r>
      <w:proofErr w:type="spellEnd"/>
      <w:r>
        <w:rPr>
          <w:szCs w:val="21"/>
        </w:rPr>
        <w:t xml:space="preserve"> Transporters (MATE</w:t>
      </w:r>
      <w:ins w:id="65" w:author="Honghao Su (EI)" w:date="2023-10-07T20:17:00Z">
        <w:r w:rsidR="00420F9B">
          <w:rPr>
            <w:szCs w:val="21"/>
          </w:rPr>
          <w:t>s</w:t>
        </w:r>
      </w:ins>
      <w:r>
        <w:rPr>
          <w:szCs w:val="21"/>
        </w:rPr>
        <w:t xml:space="preserve">) </w:t>
      </w:r>
      <w:del w:id="66" w:author="Honghao Su (EI)" w:date="2023-10-07T20:15:00Z">
        <w:r w:rsidDel="00420F9B">
          <w:rPr>
            <w:szCs w:val="21"/>
          </w:rPr>
          <w:delText>to export the products</w:delText>
        </w:r>
      </w:del>
      <w:r>
        <w:rPr>
          <w:szCs w:val="21"/>
        </w:rPr>
        <w:t xml:space="preserve">, which is proven to be essential for the </w:t>
      </w:r>
      <w:ins w:id="67" w:author="Honghao Su (EI)" w:date="2023-10-07T20:13:00Z">
        <w:r w:rsidR="00420F9B">
          <w:rPr>
            <w:szCs w:val="21"/>
          </w:rPr>
          <w:t>terpenoid export</w:t>
        </w:r>
      </w:ins>
      <w:del w:id="68" w:author="Honghao Su (EI)" w:date="2023-10-07T20:13:00Z">
        <w:r w:rsidDel="00420F9B">
          <w:rPr>
            <w:szCs w:val="21"/>
          </w:rPr>
          <w:delText>export of secondary metabolites</w:delText>
        </w:r>
      </w:del>
      <w:r>
        <w:rPr>
          <w:szCs w:val="21"/>
        </w:rPr>
        <w:t xml:space="preserve"> in plant</w:t>
      </w:r>
      <w:ins w:id="69" w:author="Honghao Su (EI)" w:date="2023-10-07T20:15:00Z">
        <w:r w:rsidR="00420F9B">
          <w:rPr>
            <w:szCs w:val="21"/>
          </w:rPr>
          <w:t>, to e</w:t>
        </w:r>
      </w:ins>
      <w:ins w:id="70" w:author="Honghao Su (EI)" w:date="2023-10-07T20:16:00Z">
        <w:r w:rsidR="00420F9B">
          <w:rPr>
            <w:szCs w:val="21"/>
          </w:rPr>
          <w:t xml:space="preserve">xport </w:t>
        </w:r>
        <w:proofErr w:type="spellStart"/>
        <w:r w:rsidR="00420F9B">
          <w:rPr>
            <w:szCs w:val="21"/>
          </w:rPr>
          <w:t>santalol</w:t>
        </w:r>
      </w:ins>
      <w:proofErr w:type="spellEnd"/>
      <w:del w:id="71" w:author="Honghao Su (EI)" w:date="2023-10-07T20:13:00Z">
        <w:r w:rsidDel="00420F9B">
          <w:rPr>
            <w:szCs w:val="21"/>
          </w:rPr>
          <w:delText>, such as terpenoids</w:delText>
        </w:r>
      </w:del>
      <w:r>
        <w:rPr>
          <w:szCs w:val="21"/>
        </w:rPr>
        <w:t xml:space="preserve"> (</w:t>
      </w:r>
      <w:r>
        <w:rPr>
          <w:rFonts w:eastAsia="AdvPTimesB" w:cs="AdvPTimesB"/>
          <w:color w:val="000000"/>
          <w:kern w:val="0"/>
          <w:szCs w:val="21"/>
          <w:lang w:bidi="ar"/>
        </w:rPr>
        <w:t>Yazaki et al., 2007)</w:t>
      </w:r>
      <w:r>
        <w:rPr>
          <w:szCs w:val="21"/>
        </w:rPr>
        <w:t xml:space="preserve">. </w:t>
      </w:r>
      <w:del w:id="72" w:author="Honghao Su (EI)" w:date="2023-10-07T20:16:00Z">
        <w:r w:rsidDel="00420F9B">
          <w:rPr>
            <w:szCs w:val="21"/>
          </w:rPr>
          <w:delText xml:space="preserve">In this model, the assumption that all metabolic reactions are in steady state is made. </w:delText>
        </w:r>
      </w:del>
      <w:ins w:id="73" w:author="Honghao Su (EI)" w:date="2023-10-07T20:16:00Z">
        <w:r w:rsidR="00420F9B">
          <w:rPr>
            <w:szCs w:val="21"/>
          </w:rPr>
          <w:t>We assumed that MATE</w:t>
        </w:r>
      </w:ins>
      <w:ins w:id="74" w:author="Honghao Su (EI)" w:date="2023-10-07T20:17:00Z">
        <w:r w:rsidR="00420F9B">
          <w:rPr>
            <w:szCs w:val="21"/>
          </w:rPr>
          <w:t>s</w:t>
        </w:r>
      </w:ins>
      <w:ins w:id="75" w:author="Honghao Su (EI)" w:date="2023-10-07T20:16:00Z">
        <w:r w:rsidR="00420F9B">
          <w:rPr>
            <w:szCs w:val="21"/>
          </w:rPr>
          <w:t xml:space="preserve"> could export terpenoids </w:t>
        </w:r>
      </w:ins>
      <w:ins w:id="76" w:author="Honghao Su (EI)" w:date="2023-10-07T20:17:00Z">
        <w:r w:rsidR="00420F9B">
          <w:rPr>
            <w:szCs w:val="21"/>
          </w:rPr>
          <w:t xml:space="preserve">in yeast cells </w:t>
        </w:r>
      </w:ins>
      <w:ins w:id="77" w:author="Honghao Su (EI)" w:date="2023-10-07T20:16:00Z">
        <w:r w:rsidR="00420F9B">
          <w:rPr>
            <w:szCs w:val="21"/>
          </w:rPr>
          <w:t xml:space="preserve">at similar </w:t>
        </w:r>
      </w:ins>
      <w:ins w:id="78" w:author="Honghao Su (EI)" w:date="2023-10-07T20:17:00Z">
        <w:r w:rsidR="00420F9B">
          <w:rPr>
            <w:szCs w:val="21"/>
          </w:rPr>
          <w:t xml:space="preserve">efficiency as in plant cells. </w:t>
        </w:r>
      </w:ins>
    </w:p>
    <w:p w14:paraId="3C51C59A" w14:textId="77777777" w:rsidR="00420F9B" w:rsidRPr="000801ED" w:rsidDel="003647A5" w:rsidRDefault="00420F9B" w:rsidP="00420F9B">
      <w:pPr>
        <w:rPr>
          <w:ins w:id="79" w:author="Honghao Su (EI)" w:date="2023-10-07T20:18:00Z"/>
          <w:del w:id="80" w:author="26.颜孜宇 Belle Yan" w:date="2023-10-10T21:57:00Z"/>
          <w:rFonts w:ascii="Times New Roman" w:hAnsi="Times New Roman" w:cs="Times New Roman"/>
          <w:b/>
          <w:bCs/>
          <w:sz w:val="28"/>
          <w:szCs w:val="28"/>
        </w:rPr>
      </w:pPr>
      <w:ins w:id="81" w:author="Honghao Su (EI)" w:date="2023-10-07T20:18:00Z">
        <w:r w:rsidRPr="000801ED">
          <w:rPr>
            <w:rFonts w:ascii="Times New Roman" w:hAnsi="Times New Roman" w:cs="Times New Roman"/>
            <w:b/>
            <w:bCs/>
            <w:sz w:val="28"/>
            <w:szCs w:val="28"/>
          </w:rPr>
          <w:t>Modeling Process</w:t>
        </w:r>
      </w:ins>
    </w:p>
    <w:p w14:paraId="5B980A85" w14:textId="77777777" w:rsidR="00420F9B" w:rsidRDefault="00420F9B" w:rsidP="00420F9B">
      <w:pPr>
        <w:rPr>
          <w:ins w:id="82" w:author="Honghao Su (EI)" w:date="2023-10-07T20:18:00Z"/>
          <w:rFonts w:ascii="Times New Roman" w:hAnsi="Times New Roman" w:cs="Times New Roman"/>
          <w:lang w:val="en-AU"/>
        </w:rPr>
      </w:pPr>
    </w:p>
    <w:p w14:paraId="49715E13" w14:textId="4D265D81" w:rsidR="00A46ED1" w:rsidRDefault="00420F9B" w:rsidP="00420F9B">
      <w:pPr>
        <w:rPr>
          <w:ins w:id="83" w:author="26.颜孜宇 Belle Yan" w:date="2023-10-10T21:32:00Z"/>
          <w:rFonts w:ascii="Times New Roman" w:hAnsi="Times New Roman" w:cs="Times New Roman"/>
          <w:lang w:val="en-AU"/>
        </w:rPr>
      </w:pPr>
      <w:ins w:id="84" w:author="Honghao Su (EI)" w:date="2023-10-07T20:18:00Z">
        <w:r>
          <w:rPr>
            <w:rFonts w:ascii="Times New Roman" w:hAnsi="Times New Roman" w:cs="Times New Roman"/>
            <w:lang w:val="en-AU"/>
          </w:rPr>
          <w:t xml:space="preserve">Firstly, </w:t>
        </w:r>
      </w:ins>
      <w:ins w:id="85" w:author="26.颜孜宇 Belle Yan" w:date="2023-10-10T21:21:00Z">
        <w:r w:rsidR="001C47AF">
          <w:rPr>
            <w:rFonts w:ascii="Times New Roman" w:hAnsi="Times New Roman" w:cs="Times New Roman"/>
            <w:lang w:val="en-AU"/>
          </w:rPr>
          <w:t>the regular logist</w:t>
        </w:r>
      </w:ins>
      <w:ins w:id="86" w:author="26.颜孜宇 Belle Yan" w:date="2023-10-10T21:22:00Z">
        <w:r w:rsidR="001C47AF">
          <w:rPr>
            <w:rFonts w:ascii="Times New Roman" w:hAnsi="Times New Roman" w:cs="Times New Roman"/>
            <w:lang w:val="en-AU"/>
          </w:rPr>
          <w:t xml:space="preserve">ic growth and </w:t>
        </w:r>
      </w:ins>
      <w:ins w:id="87" w:author="26.颜孜宇 Belle Yan" w:date="2023-10-10T21:24:00Z">
        <w:r w:rsidR="008A1E06">
          <w:rPr>
            <w:rFonts w:ascii="Times New Roman" w:hAnsi="Times New Roman" w:cs="Times New Roman"/>
            <w:lang w:val="en-AU"/>
          </w:rPr>
          <w:t xml:space="preserve">the rate of </w:t>
        </w:r>
      </w:ins>
      <w:ins w:id="88" w:author="26.颜孜宇 Belle Yan" w:date="2023-10-10T21:25:00Z">
        <w:r w:rsidR="008A1E06">
          <w:rPr>
            <w:rFonts w:ascii="Times New Roman" w:hAnsi="Times New Roman" w:cs="Times New Roman"/>
            <w:lang w:val="en-AU"/>
          </w:rPr>
          <w:t xml:space="preserve">change of yeast </w:t>
        </w:r>
      </w:ins>
      <w:ins w:id="89" w:author="26.颜孜宇 Belle Yan" w:date="2023-10-10T21:22:00Z">
        <w:r w:rsidR="001C47AF">
          <w:rPr>
            <w:rFonts w:ascii="Times New Roman" w:hAnsi="Times New Roman" w:cs="Times New Roman"/>
            <w:lang w:val="en-AU"/>
          </w:rPr>
          <w:t>population</w:t>
        </w:r>
      </w:ins>
      <w:ins w:id="90" w:author="26.颜孜宇 Belle Yan" w:date="2023-10-10T21:25:00Z">
        <w:r w:rsidR="008A1E06">
          <w:rPr>
            <w:rFonts w:ascii="Times New Roman" w:hAnsi="Times New Roman" w:cs="Times New Roman"/>
            <w:lang w:val="en-AU"/>
          </w:rPr>
          <w:t xml:space="preserve"> with </w:t>
        </w:r>
      </w:ins>
      <w:ins w:id="91" w:author="26.颜孜宇 Belle Yan" w:date="2023-10-10T21:32:00Z">
        <w:r w:rsidR="008A1E06">
          <w:rPr>
            <w:rFonts w:ascii="Times New Roman" w:hAnsi="Times New Roman" w:cs="Times New Roman"/>
            <w:lang w:val="en-AU"/>
          </w:rPr>
          <w:t>time (</w:t>
        </w:r>
      </w:ins>
      <m:oMath>
        <m:f>
          <m:fPr>
            <m:ctrlPr>
              <w:ins w:id="92" w:author="26.颜孜宇 Belle Yan" w:date="2023-10-10T21:32:00Z">
                <w:rPr>
                  <w:rFonts w:ascii="Cambria Math" w:hAnsi="Cambria Math" w:cs="Times New Roman"/>
                  <w:i/>
                  <w:lang w:val="en-AU"/>
                </w:rPr>
              </w:ins>
            </m:ctrlPr>
          </m:fPr>
          <m:num>
            <m:r>
              <w:ins w:id="93" w:author="26.颜孜宇 Belle Yan" w:date="2023-10-10T21:31:00Z">
                <w:rPr>
                  <w:rFonts w:ascii="Cambria Math" w:hAnsi="Cambria Math" w:cs="Times New Roman"/>
                  <w:lang w:val="en-AU"/>
                </w:rPr>
                <m:t>dP</m:t>
              </w:ins>
            </m:r>
          </m:num>
          <m:den>
            <m:r>
              <w:ins w:id="94" w:author="26.颜孜宇 Belle Yan" w:date="2023-10-10T21:32:00Z">
                <w:rPr>
                  <w:rFonts w:ascii="Cambria Math" w:hAnsi="Cambria Math" w:cs="Times New Roman"/>
                  <w:lang w:val="en-AU"/>
                </w:rPr>
                <m:t>dt</m:t>
              </w:ins>
            </m:r>
          </m:den>
        </m:f>
        <m:r>
          <w:ins w:id="95" w:author="26.颜孜宇 Belle Yan" w:date="2023-10-10T21:32:00Z">
            <w:rPr>
              <w:rFonts w:ascii="Cambria Math" w:hAnsi="Cambria Math" w:cs="Times New Roman"/>
              <w:lang w:val="en-AU"/>
            </w:rPr>
            <m:t xml:space="preserve">) </m:t>
          </w:ins>
        </m:r>
      </m:oMath>
      <w:ins w:id="96" w:author="26.颜孜宇 Belle Yan" w:date="2023-10-10T21:22:00Z">
        <w:r w:rsidR="001C47AF">
          <w:rPr>
            <w:rFonts w:ascii="Times New Roman" w:hAnsi="Times New Roman" w:cs="Times New Roman"/>
            <w:lang w:val="en-AU"/>
          </w:rPr>
          <w:t xml:space="preserve">without </w:t>
        </w:r>
      </w:ins>
      <w:ins w:id="97" w:author="26.颜孜宇 Belle Yan" w:date="2023-10-10T21:24:00Z">
        <w:r w:rsidR="008A1E06">
          <w:rPr>
            <w:rFonts w:ascii="Times New Roman" w:hAnsi="Times New Roman" w:cs="Times New Roman"/>
            <w:lang w:val="en-AU"/>
          </w:rPr>
          <w:t>toxicity created by metabolites</w:t>
        </w:r>
      </w:ins>
      <w:ins w:id="98" w:author="26.颜孜宇 Belle Yan" w:date="2023-10-10T21:25:00Z">
        <w:r w:rsidR="008A1E06">
          <w:rPr>
            <w:rFonts w:ascii="Times New Roman" w:hAnsi="Times New Roman" w:cs="Times New Roman"/>
            <w:lang w:val="en-AU"/>
          </w:rPr>
          <w:t xml:space="preserve"> is modelled using </w:t>
        </w:r>
      </w:ins>
      <w:ins w:id="99" w:author="26.颜孜宇 Belle Yan" w:date="2023-10-10T21:31:00Z">
        <w:r w:rsidR="008A1E06">
          <w:rPr>
            <w:rFonts w:ascii="Times New Roman" w:hAnsi="Times New Roman" w:cs="Times New Roman"/>
            <w:lang w:val="en-AU"/>
          </w:rPr>
          <w:t>the differentiation equation</w:t>
        </w:r>
      </w:ins>
      <w:ins w:id="100" w:author="26.颜孜宇 Belle Yan" w:date="2023-10-10T21:38:00Z">
        <w:r w:rsidR="004B5577">
          <w:rPr>
            <w:rFonts w:ascii="Times New Roman" w:hAnsi="Times New Roman" w:cs="Times New Roman"/>
            <w:lang w:val="en-AU"/>
          </w:rPr>
          <w:t xml:space="preserve"> below</w:t>
        </w:r>
      </w:ins>
      <w:ins w:id="101" w:author="26.颜孜宇 Belle Yan" w:date="2023-10-10T21:39:00Z">
        <w:r w:rsidR="004B5577">
          <w:rPr>
            <w:rFonts w:ascii="Times New Roman" w:hAnsi="Times New Roman" w:cs="Times New Roman"/>
            <w:lang w:val="en-AU"/>
          </w:rPr>
          <w:t xml:space="preserve"> utilizing intrinsic growth rate (r), current yeast population (P), and carrying capacity </w:t>
        </w:r>
      </w:ins>
      <w:ins w:id="102" w:author="26.颜孜宇 Belle Yan" w:date="2023-10-10T21:40:00Z">
        <w:r w:rsidR="004B5577">
          <w:rPr>
            <w:rFonts w:ascii="Times New Roman" w:hAnsi="Times New Roman" w:cs="Times New Roman"/>
            <w:lang w:val="en-AU"/>
          </w:rPr>
          <w:t>(C)</w:t>
        </w:r>
      </w:ins>
      <w:ins w:id="103" w:author="26.颜孜宇 Belle Yan" w:date="2023-10-10T21:39:00Z">
        <w:r w:rsidR="004B5577">
          <w:rPr>
            <w:rFonts w:ascii="Times New Roman" w:hAnsi="Times New Roman" w:cs="Times New Roman"/>
            <w:lang w:val="en-AU"/>
          </w:rPr>
          <w:t>:</w:t>
        </w:r>
      </w:ins>
    </w:p>
    <w:p w14:paraId="2F93A03E" w14:textId="008F6C55" w:rsidR="008A1E06" w:rsidRDefault="008A1E06" w:rsidP="00420F9B">
      <w:pPr>
        <w:rPr>
          <w:ins w:id="104" w:author="26.颜孜宇 Belle Yan" w:date="2023-10-10T21:32:00Z"/>
          <w:rFonts w:ascii="Times New Roman" w:hAnsi="Times New Roman" w:cs="Times New Roman"/>
          <w:lang w:val="en-AU"/>
        </w:rPr>
      </w:pPr>
    </w:p>
    <w:p w14:paraId="193BA743" w14:textId="1C267A20" w:rsidR="008A1E06" w:rsidRDefault="004B5577" w:rsidP="00420F9B">
      <w:pPr>
        <w:rPr>
          <w:ins w:id="105" w:author="26.颜孜宇 Belle Yan" w:date="2023-10-10T20:54:00Z"/>
          <w:rFonts w:ascii="Times New Roman" w:hAnsi="Times New Roman" w:cs="Times New Roman" w:hint="eastAsia"/>
          <w:lang w:val="en-AU"/>
        </w:rPr>
      </w:pPr>
      <m:oMathPara>
        <m:oMath>
          <m:f>
            <m:fPr>
              <m:ctrlPr>
                <w:ins w:id="106" w:author="26.颜孜宇 Belle Yan" w:date="2023-10-10T21:34:00Z">
                  <w:rPr>
                    <w:rFonts w:ascii="Cambria Math" w:hAnsi="Cambria Math" w:cs="Times New Roman"/>
                    <w:i/>
                    <w:lang w:val="en-AU"/>
                  </w:rPr>
                </w:ins>
              </m:ctrlPr>
            </m:fPr>
            <m:num>
              <m:r>
                <w:ins w:id="107" w:author="26.颜孜宇 Belle Yan" w:date="2023-10-10T21:34:00Z">
                  <w:rPr>
                    <w:rFonts w:ascii="Cambria Math" w:hAnsi="Cambria Math" w:cs="Times New Roman"/>
                    <w:lang w:val="en-AU"/>
                  </w:rPr>
                  <m:t>dP</m:t>
                </w:ins>
              </m:r>
            </m:num>
            <m:den>
              <m:r>
                <w:ins w:id="108" w:author="26.颜孜宇 Belle Yan" w:date="2023-10-10T21:34:00Z">
                  <w:rPr>
                    <w:rFonts w:ascii="Cambria Math" w:hAnsi="Cambria Math" w:cs="Times New Roman"/>
                    <w:lang w:val="en-AU"/>
                  </w:rPr>
                  <m:t>dt</m:t>
                </w:ins>
              </m:r>
            </m:den>
          </m:f>
          <m:r>
            <w:ins w:id="109" w:author="26.颜孜宇 Belle Yan" w:date="2023-10-10T21:34:00Z">
              <w:rPr>
                <w:rFonts w:ascii="Cambria Math" w:hAnsi="Cambria Math" w:cs="Times New Roman"/>
                <w:lang w:val="en-AU"/>
              </w:rPr>
              <m:t>=r*P(1-</m:t>
            </w:ins>
          </m:r>
          <m:f>
            <m:fPr>
              <m:ctrlPr>
                <w:ins w:id="110" w:author="26.颜孜宇 Belle Yan" w:date="2023-10-10T21:34:00Z">
                  <w:rPr>
                    <w:rFonts w:ascii="Cambria Math" w:hAnsi="Cambria Math" w:cs="Times New Roman"/>
                    <w:i/>
                    <w:lang w:val="en-AU"/>
                  </w:rPr>
                </w:ins>
              </m:ctrlPr>
            </m:fPr>
            <m:num>
              <m:r>
                <w:ins w:id="111" w:author="26.颜孜宇 Belle Yan" w:date="2023-10-10T21:34:00Z">
                  <w:rPr>
                    <w:rFonts w:ascii="Cambria Math" w:hAnsi="Cambria Math" w:cs="Times New Roman"/>
                    <w:lang w:val="en-AU"/>
                  </w:rPr>
                  <m:t>P</m:t>
                </w:ins>
              </m:r>
            </m:num>
            <m:den>
              <m:r>
                <w:ins w:id="112" w:author="26.颜孜宇 Belle Yan" w:date="2023-10-10T21:38:00Z">
                  <w:rPr>
                    <w:rFonts w:ascii="Cambria Math" w:hAnsi="Cambria Math" w:cs="Times New Roman" w:hint="eastAsia"/>
                    <w:lang w:val="en-AU"/>
                  </w:rPr>
                  <m:t>C</m:t>
                </w:ins>
              </m:r>
            </m:den>
          </m:f>
          <m:r>
            <w:ins w:id="113" w:author="26.颜孜宇 Belle Yan" w:date="2023-10-10T21:34:00Z">
              <w:rPr>
                <w:rFonts w:ascii="Cambria Math" w:hAnsi="Cambria Math" w:cs="Times New Roman"/>
                <w:lang w:val="en-AU"/>
              </w:rPr>
              <m:t>)</m:t>
            </w:ins>
          </m:r>
        </m:oMath>
      </m:oMathPara>
    </w:p>
    <w:p w14:paraId="19141E4B" w14:textId="07585A2F" w:rsidR="00A46ED1" w:rsidRDefault="00A46ED1" w:rsidP="00420F9B">
      <w:pPr>
        <w:rPr>
          <w:ins w:id="114" w:author="26.颜孜宇 Belle Yan" w:date="2023-10-10T21:40:00Z"/>
          <w:rFonts w:ascii="Times New Roman" w:hAnsi="Times New Roman" w:cs="Times New Roman"/>
          <w:lang w:val="en-AU"/>
        </w:rPr>
      </w:pPr>
    </w:p>
    <w:p w14:paraId="63887532" w14:textId="0FFC8F98" w:rsidR="004B5577" w:rsidRDefault="004B5577" w:rsidP="00420F9B">
      <w:pPr>
        <w:rPr>
          <w:ins w:id="115" w:author="26.颜孜宇 Belle Yan" w:date="2023-10-10T21:45:00Z"/>
          <w:rFonts w:ascii="Times New Roman" w:hAnsi="Times New Roman" w:cs="Times New Roman"/>
          <w:lang w:val="en-AU"/>
        </w:rPr>
      </w:pPr>
      <w:ins w:id="116" w:author="26.颜孜宇 Belle Yan" w:date="2023-10-10T21:40:00Z">
        <w:r>
          <w:rPr>
            <w:rFonts w:ascii="Times New Roman" w:hAnsi="Times New Roman" w:cs="Times New Roman"/>
            <w:lang w:val="en-AU"/>
          </w:rPr>
          <w:t>Next</w:t>
        </w:r>
      </w:ins>
      <w:ins w:id="117" w:author="26.颜孜宇 Belle Yan" w:date="2023-10-10T21:41:00Z">
        <w:r>
          <w:rPr>
            <w:rFonts w:ascii="Times New Roman" w:hAnsi="Times New Roman" w:cs="Times New Roman"/>
            <w:lang w:val="en-AU"/>
          </w:rPr>
          <w:t>, the basic rate of metabolite production in respect to time (</w:t>
        </w:r>
      </w:ins>
      <m:oMath>
        <m:f>
          <m:fPr>
            <m:ctrlPr>
              <w:ins w:id="118" w:author="26.颜孜宇 Belle Yan" w:date="2023-10-10T21:41:00Z">
                <w:rPr>
                  <w:rFonts w:ascii="Cambria Math" w:hAnsi="Cambria Math" w:cs="Times New Roman"/>
                  <w:i/>
                  <w:lang w:val="en-AU"/>
                </w:rPr>
              </w:ins>
            </m:ctrlPr>
          </m:fPr>
          <m:num>
            <m:r>
              <w:ins w:id="119" w:author="26.颜孜宇 Belle Yan" w:date="2023-10-10T21:41:00Z">
                <w:rPr>
                  <w:rFonts w:ascii="Cambria Math" w:hAnsi="Cambria Math" w:cs="Times New Roman"/>
                  <w:lang w:val="en-AU"/>
                </w:rPr>
                <m:t>dM</m:t>
              </w:ins>
            </m:r>
          </m:num>
          <m:den>
            <m:r>
              <w:ins w:id="120" w:author="26.颜孜宇 Belle Yan" w:date="2023-10-10T21:41:00Z">
                <w:rPr>
                  <w:rFonts w:ascii="Cambria Math" w:hAnsi="Cambria Math" w:cs="Times New Roman"/>
                  <w:lang w:val="en-AU"/>
                </w:rPr>
                <m:t>dt</m:t>
              </w:ins>
            </m:r>
          </m:den>
        </m:f>
        <m:r>
          <w:ins w:id="121" w:author="26.颜孜宇 Belle Yan" w:date="2023-10-10T21:41:00Z">
            <w:rPr>
              <w:rFonts w:ascii="Cambria Math" w:hAnsi="Cambria Math" w:cs="Times New Roman"/>
              <w:lang w:val="en-AU"/>
            </w:rPr>
            <m:t>)</m:t>
          </w:ins>
        </m:r>
      </m:oMath>
      <w:ins w:id="122" w:author="26.颜孜宇 Belle Yan" w:date="2023-10-10T21:45:00Z">
        <w:r w:rsidR="002C5CAB">
          <w:rPr>
            <w:rFonts w:ascii="Times New Roman" w:hAnsi="Times New Roman" w:cs="Times New Roman"/>
            <w:lang w:val="en-AU"/>
          </w:rPr>
          <w:t>is modelled using the metabolite production rate (k) and the population:</w:t>
        </w:r>
      </w:ins>
    </w:p>
    <w:p w14:paraId="671D8179" w14:textId="03E84E91" w:rsidR="002C5CAB" w:rsidRDefault="002C5CAB" w:rsidP="00420F9B">
      <w:pPr>
        <w:rPr>
          <w:ins w:id="123" w:author="26.颜孜宇 Belle Yan" w:date="2023-10-10T21:45:00Z"/>
          <w:rFonts w:ascii="Times New Roman" w:hAnsi="Times New Roman" w:cs="Times New Roman"/>
          <w:lang w:val="en-AU"/>
        </w:rPr>
      </w:pPr>
    </w:p>
    <w:p w14:paraId="021AB9E4" w14:textId="4AE0B542" w:rsidR="002C5CAB" w:rsidRDefault="002C5CAB" w:rsidP="00420F9B">
      <w:pPr>
        <w:rPr>
          <w:ins w:id="124" w:author="26.颜孜宇 Belle Yan" w:date="2023-10-10T20:54:00Z"/>
          <w:rFonts w:ascii="Times New Roman" w:hAnsi="Times New Roman" w:cs="Times New Roman"/>
          <w:lang w:val="en-AU"/>
        </w:rPr>
      </w:pPr>
      <m:oMathPara>
        <m:oMath>
          <m:f>
            <m:fPr>
              <m:ctrlPr>
                <w:ins w:id="125" w:author="26.颜孜宇 Belle Yan" w:date="2023-10-10T21:45:00Z">
                  <w:rPr>
                    <w:rFonts w:ascii="Cambria Math" w:hAnsi="Cambria Math" w:cs="Times New Roman"/>
                    <w:i/>
                    <w:lang w:val="en-AU"/>
                  </w:rPr>
                </w:ins>
              </m:ctrlPr>
            </m:fPr>
            <m:num>
              <m:r>
                <w:ins w:id="126" w:author="26.颜孜宇 Belle Yan" w:date="2023-10-10T21:45:00Z">
                  <w:rPr>
                    <w:rFonts w:ascii="Cambria Math" w:hAnsi="Cambria Math" w:cs="Times New Roman"/>
                    <w:lang w:val="en-AU"/>
                  </w:rPr>
                  <m:t>dM</m:t>
                </w:ins>
              </m:r>
            </m:num>
            <m:den>
              <m:r>
                <w:ins w:id="127" w:author="26.颜孜宇 Belle Yan" w:date="2023-10-10T21:45:00Z">
                  <w:rPr>
                    <w:rFonts w:ascii="Cambria Math" w:hAnsi="Cambria Math" w:cs="Times New Roman"/>
                    <w:lang w:val="en-AU"/>
                  </w:rPr>
                  <m:t>dt</m:t>
                </w:ins>
              </m:r>
            </m:den>
          </m:f>
          <m:r>
            <w:ins w:id="128" w:author="26.颜孜宇 Belle Yan" w:date="2023-10-10T21:45:00Z">
              <w:rPr>
                <w:rFonts w:ascii="Cambria Math" w:hAnsi="Cambria Math" w:cs="Times New Roman"/>
                <w:lang w:val="en-AU"/>
              </w:rPr>
              <m:t>=</m:t>
            </w:ins>
          </m:r>
          <m:r>
            <w:ins w:id="129" w:author="26.颜孜宇 Belle Yan" w:date="2023-10-10T21:46:00Z">
              <w:rPr>
                <w:rFonts w:ascii="Cambria Math" w:hAnsi="Cambria Math" w:cs="Times New Roman"/>
                <w:lang w:val="en-AU"/>
              </w:rPr>
              <m:t>k*P</m:t>
            </w:ins>
          </m:r>
        </m:oMath>
      </m:oMathPara>
    </w:p>
    <w:p w14:paraId="4E1FE110" w14:textId="77777777" w:rsidR="002C5CAB" w:rsidRDefault="002C5CAB" w:rsidP="00420F9B">
      <w:pPr>
        <w:rPr>
          <w:ins w:id="130" w:author="26.颜孜宇 Belle Yan" w:date="2023-10-10T21:48:00Z"/>
          <w:rFonts w:ascii="Times New Roman" w:hAnsi="Times New Roman" w:cs="Times New Roman"/>
          <w:lang w:val="en-AU"/>
        </w:rPr>
      </w:pPr>
    </w:p>
    <w:p w14:paraId="187DF411" w14:textId="7A0059C1" w:rsidR="002C5CAB" w:rsidRDefault="002C5CAB" w:rsidP="00420F9B">
      <w:pPr>
        <w:rPr>
          <w:ins w:id="131" w:author="26.颜孜宇 Belle Yan" w:date="2023-10-10T21:56:00Z"/>
          <w:rFonts w:ascii="Times New Roman" w:hAnsi="Times New Roman" w:cs="Times New Roman"/>
          <w:lang w:val="en-AU"/>
        </w:rPr>
      </w:pPr>
      <w:ins w:id="132" w:author="26.颜孜宇 Belle Yan" w:date="2023-10-10T21:48:00Z">
        <w:r>
          <w:rPr>
            <w:rFonts w:ascii="Times New Roman" w:hAnsi="Times New Roman" w:cs="Times New Roman"/>
            <w:lang w:val="en-AU"/>
          </w:rPr>
          <w:t xml:space="preserve">Due to the </w:t>
        </w:r>
      </w:ins>
      <w:ins w:id="133" w:author="26.颜孜宇 Belle Yan" w:date="2023-10-10T22:37:00Z">
        <w:r w:rsidR="00D32CF8">
          <w:rPr>
            <w:rFonts w:ascii="Times New Roman" w:hAnsi="Times New Roman" w:cs="Times New Roman"/>
            <w:lang w:val="en-AU"/>
          </w:rPr>
          <w:t xml:space="preserve">intracellular </w:t>
        </w:r>
      </w:ins>
      <w:ins w:id="134" w:author="26.颜孜宇 Belle Yan" w:date="2023-10-10T21:49:00Z">
        <w:r>
          <w:rPr>
            <w:rFonts w:ascii="Times New Roman" w:hAnsi="Times New Roman" w:cs="Times New Roman"/>
            <w:lang w:val="en-AU"/>
          </w:rPr>
          <w:t xml:space="preserve">toxicity from metabolites </w:t>
        </w:r>
      </w:ins>
      <w:ins w:id="135" w:author="26.颜孜宇 Belle Yan" w:date="2023-10-10T21:58:00Z">
        <w:r w:rsidR="003647A5">
          <w:rPr>
            <w:rFonts w:ascii="Times New Roman" w:hAnsi="Times New Roman" w:cs="Times New Roman"/>
            <w:lang w:val="en-AU"/>
          </w:rPr>
          <w:t xml:space="preserve">(concentration </w:t>
        </w:r>
      </w:ins>
      <w:ins w:id="136" w:author="26.颜孜宇 Belle Yan" w:date="2023-10-10T21:59:00Z">
        <w:r w:rsidR="003647A5">
          <w:rPr>
            <w:rFonts w:ascii="Times New Roman" w:hAnsi="Times New Roman" w:cs="Times New Roman"/>
            <w:lang w:val="en-AU"/>
          </w:rPr>
          <w:t xml:space="preserve">modelled by M) </w:t>
        </w:r>
      </w:ins>
      <w:ins w:id="137" w:author="26.颜孜宇 Belle Yan" w:date="2023-10-10T21:49:00Z">
        <w:r>
          <w:rPr>
            <w:rFonts w:ascii="Times New Roman" w:hAnsi="Times New Roman" w:cs="Times New Roman"/>
            <w:lang w:val="en-AU"/>
          </w:rPr>
          <w:t xml:space="preserve">produced, the </w:t>
        </w:r>
      </w:ins>
      <w:ins w:id="138" w:author="26.颜孜宇 Belle Yan" w:date="2023-10-10T21:50:00Z">
        <w:r>
          <w:rPr>
            <w:rFonts w:ascii="Times New Roman" w:hAnsi="Times New Roman" w:cs="Times New Roman"/>
            <w:lang w:val="en-AU"/>
          </w:rPr>
          <w:t xml:space="preserve">effect of toxicity </w:t>
        </w:r>
      </w:ins>
      <w:ins w:id="139" w:author="26.颜孜宇 Belle Yan" w:date="2023-10-10T22:46:00Z">
        <w:r w:rsidR="00CF4D0C">
          <w:rPr>
            <w:rFonts w:ascii="Times New Roman" w:hAnsi="Times New Roman" w:cs="Times New Roman"/>
            <w:lang w:val="en-AU"/>
          </w:rPr>
          <w:t xml:space="preserve">(d) </w:t>
        </w:r>
      </w:ins>
      <w:ins w:id="140" w:author="26.颜孜宇 Belle Yan" w:date="2023-10-10T21:50:00Z">
        <w:r>
          <w:rPr>
            <w:rFonts w:ascii="Times New Roman" w:hAnsi="Times New Roman" w:cs="Times New Roman"/>
            <w:lang w:val="en-AU"/>
          </w:rPr>
          <w:t xml:space="preserve">needs to be taken into account when </w:t>
        </w:r>
      </w:ins>
      <w:ins w:id="141" w:author="26.颜孜宇 Belle Yan" w:date="2023-10-10T21:51:00Z">
        <w:r>
          <w:rPr>
            <w:rFonts w:ascii="Times New Roman" w:hAnsi="Times New Roman" w:cs="Times New Roman"/>
            <w:lang w:val="en-AU"/>
          </w:rPr>
          <w:t xml:space="preserve">modelling the </w:t>
        </w:r>
      </w:ins>
      <w:ins w:id="142" w:author="26.颜孜宇 Belle Yan" w:date="2023-10-10T21:56:00Z">
        <w:r w:rsidR="003647A5">
          <w:rPr>
            <w:rFonts w:ascii="Times New Roman" w:hAnsi="Times New Roman" w:cs="Times New Roman"/>
            <w:lang w:val="en-AU"/>
          </w:rPr>
          <w:t>population change of yeast forming the equation:</w:t>
        </w:r>
      </w:ins>
    </w:p>
    <w:p w14:paraId="100CD74C" w14:textId="1E1D55D9" w:rsidR="003647A5" w:rsidRDefault="003647A5" w:rsidP="00420F9B">
      <w:pPr>
        <w:rPr>
          <w:ins w:id="143" w:author="26.颜孜宇 Belle Yan" w:date="2023-10-10T21:56:00Z"/>
          <w:rFonts w:ascii="Times New Roman" w:hAnsi="Times New Roman" w:cs="Times New Roman"/>
          <w:lang w:val="en-AU"/>
        </w:rPr>
      </w:pPr>
    </w:p>
    <w:p w14:paraId="66731BB4" w14:textId="622F96C5" w:rsidR="003647A5" w:rsidRDefault="003647A5" w:rsidP="00420F9B">
      <w:pPr>
        <w:rPr>
          <w:ins w:id="144" w:author="26.颜孜宇 Belle Yan" w:date="2023-10-10T21:48:00Z"/>
          <w:rFonts w:ascii="Times New Roman" w:hAnsi="Times New Roman" w:cs="Times New Roman"/>
          <w:lang w:val="en-AU"/>
        </w:rPr>
      </w:pPr>
      <m:oMathPara>
        <m:oMath>
          <m:f>
            <m:fPr>
              <m:ctrlPr>
                <w:ins w:id="145" w:author="26.颜孜宇 Belle Yan" w:date="2023-10-10T21:57:00Z">
                  <w:rPr>
                    <w:rFonts w:ascii="Cambria Math" w:hAnsi="Cambria Math" w:cs="Times New Roman"/>
                    <w:i/>
                    <w:lang w:val="en-AU"/>
                  </w:rPr>
                </w:ins>
              </m:ctrlPr>
            </m:fPr>
            <m:num>
              <m:r>
                <w:ins w:id="146" w:author="26.颜孜宇 Belle Yan" w:date="2023-10-10T21:57:00Z">
                  <w:rPr>
                    <w:rFonts w:ascii="Cambria Math" w:hAnsi="Cambria Math" w:cs="Times New Roman"/>
                    <w:lang w:val="en-AU"/>
                  </w:rPr>
                  <m:t>dP</m:t>
                </w:ins>
              </m:r>
            </m:num>
            <m:den>
              <m:r>
                <w:ins w:id="147" w:author="26.颜孜宇 Belle Yan" w:date="2023-10-10T21:57:00Z">
                  <w:rPr>
                    <w:rFonts w:ascii="Cambria Math" w:hAnsi="Cambria Math" w:cs="Times New Roman"/>
                    <w:lang w:val="en-AU"/>
                  </w:rPr>
                  <m:t>dt</m:t>
                </w:ins>
              </m:r>
            </m:den>
          </m:f>
          <m:r>
            <w:ins w:id="148" w:author="26.颜孜宇 Belle Yan" w:date="2023-10-10T21:57:00Z">
              <w:rPr>
                <w:rFonts w:ascii="Cambria Math" w:hAnsi="Cambria Math" w:cs="Times New Roman"/>
                <w:lang w:val="en-AU"/>
              </w:rPr>
              <m:t>=</m:t>
            </w:ins>
          </m:r>
          <m:d>
            <m:dPr>
              <m:ctrlPr>
                <w:ins w:id="149" w:author="26.颜孜宇 Belle Yan" w:date="2023-10-10T21:57:00Z">
                  <w:rPr>
                    <w:rFonts w:ascii="Cambria Math" w:hAnsi="Cambria Math" w:cs="Times New Roman"/>
                    <w:i/>
                    <w:lang w:val="en-AU"/>
                  </w:rPr>
                </w:ins>
              </m:ctrlPr>
            </m:dPr>
            <m:e>
              <m:r>
                <w:ins w:id="150" w:author="26.颜孜宇 Belle Yan" w:date="2023-10-10T21:57:00Z">
                  <w:rPr>
                    <w:rFonts w:ascii="Cambria Math" w:hAnsi="Cambria Math" w:cs="Times New Roman"/>
                    <w:lang w:val="en-AU"/>
                  </w:rPr>
                  <m:t>r-d*M</m:t>
                </w:ins>
              </m:r>
            </m:e>
          </m:d>
          <m:r>
            <w:ins w:id="151" w:author="26.颜孜宇 Belle Yan" w:date="2023-10-10T21:58:00Z">
              <w:rPr>
                <w:rFonts w:ascii="Cambria Math" w:hAnsi="Cambria Math" w:cs="Times New Roman"/>
                <w:lang w:val="en-AU"/>
              </w:rPr>
              <m:t>*P(1-</m:t>
            </w:ins>
          </m:r>
          <m:f>
            <m:fPr>
              <m:ctrlPr>
                <w:ins w:id="152" w:author="26.颜孜宇 Belle Yan" w:date="2023-10-10T21:58:00Z">
                  <w:rPr>
                    <w:rFonts w:ascii="Cambria Math" w:hAnsi="Cambria Math" w:cs="Times New Roman"/>
                    <w:i/>
                    <w:lang w:val="en-AU"/>
                  </w:rPr>
                </w:ins>
              </m:ctrlPr>
            </m:fPr>
            <m:num>
              <m:r>
                <w:ins w:id="153" w:author="26.颜孜宇 Belle Yan" w:date="2023-10-10T21:58:00Z">
                  <w:rPr>
                    <w:rFonts w:ascii="Cambria Math" w:hAnsi="Cambria Math" w:cs="Times New Roman"/>
                    <w:lang w:val="en-AU"/>
                  </w:rPr>
                  <m:t>P</m:t>
                </w:ins>
              </m:r>
            </m:num>
            <m:den>
              <m:r>
                <w:ins w:id="154" w:author="26.颜孜宇 Belle Yan" w:date="2023-10-10T21:58:00Z">
                  <w:rPr>
                    <w:rFonts w:ascii="Cambria Math" w:hAnsi="Cambria Math" w:cs="Times New Roman"/>
                    <w:lang w:val="en-AU"/>
                  </w:rPr>
                  <m:t>C</m:t>
                </w:ins>
              </m:r>
            </m:den>
          </m:f>
          <m:r>
            <w:ins w:id="155" w:author="26.颜孜宇 Belle Yan" w:date="2023-10-10T21:58:00Z">
              <w:rPr>
                <w:rFonts w:ascii="Cambria Math" w:hAnsi="Cambria Math" w:cs="Times New Roman"/>
                <w:lang w:val="en-AU"/>
              </w:rPr>
              <m:t>)</m:t>
            </w:ins>
          </m:r>
        </m:oMath>
      </m:oMathPara>
    </w:p>
    <w:p w14:paraId="4AB0FA4A" w14:textId="77777777" w:rsidR="002C5CAB" w:rsidRDefault="002C5CAB" w:rsidP="00420F9B">
      <w:pPr>
        <w:rPr>
          <w:ins w:id="156" w:author="26.颜孜宇 Belle Yan" w:date="2023-10-10T21:48:00Z"/>
          <w:rFonts w:ascii="Times New Roman" w:hAnsi="Times New Roman" w:cs="Times New Roman"/>
          <w:lang w:val="en-AU"/>
        </w:rPr>
      </w:pPr>
    </w:p>
    <w:p w14:paraId="5D03BC21" w14:textId="77777777" w:rsidR="002C5CAB" w:rsidRDefault="002C5CAB" w:rsidP="00420F9B">
      <w:pPr>
        <w:rPr>
          <w:ins w:id="157" w:author="26.颜孜宇 Belle Yan" w:date="2023-10-10T21:48:00Z"/>
          <w:rFonts w:ascii="Times New Roman" w:hAnsi="Times New Roman" w:cs="Times New Roman"/>
          <w:lang w:val="en-AU"/>
        </w:rPr>
      </w:pPr>
    </w:p>
    <w:p w14:paraId="72D86DC0" w14:textId="644FE16F" w:rsidR="00420F9B" w:rsidRDefault="003647A5" w:rsidP="00420F9B">
      <w:pPr>
        <w:rPr>
          <w:ins w:id="158" w:author="Honghao Su (EI)" w:date="2023-10-07T20:18:00Z"/>
          <w:rFonts w:ascii="Times New Roman" w:hAnsi="Times New Roman" w:cs="Times New Roman"/>
          <w:lang w:val="en-AU"/>
        </w:rPr>
      </w:pPr>
      <w:proofErr w:type="gramStart"/>
      <w:ins w:id="159" w:author="26.颜孜宇 Belle Yan" w:date="2023-10-10T22:07:00Z">
        <w:r>
          <w:rPr>
            <w:rFonts w:ascii="Times New Roman" w:hAnsi="Times New Roman" w:cs="Times New Roman"/>
            <w:lang w:val="en-AU"/>
          </w:rPr>
          <w:t>In order to</w:t>
        </w:r>
        <w:proofErr w:type="gramEnd"/>
        <w:r>
          <w:rPr>
            <w:rFonts w:ascii="Times New Roman" w:hAnsi="Times New Roman" w:cs="Times New Roman"/>
            <w:lang w:val="en-AU"/>
          </w:rPr>
          <w:t xml:space="preserve"> increase overall production of metabolites, an exportation of metabo</w:t>
        </w:r>
      </w:ins>
      <w:ins w:id="160" w:author="26.颜孜宇 Belle Yan" w:date="2023-10-10T22:08:00Z">
        <w:r>
          <w:rPr>
            <w:rFonts w:ascii="Times New Roman" w:hAnsi="Times New Roman" w:cs="Times New Roman"/>
            <w:lang w:val="en-AU"/>
          </w:rPr>
          <w:t xml:space="preserve">lites </w:t>
        </w:r>
        <w:r w:rsidR="00CA59FE">
          <w:rPr>
            <w:rFonts w:ascii="Times New Roman" w:hAnsi="Times New Roman" w:cs="Times New Roman"/>
            <w:lang w:val="en-AU"/>
          </w:rPr>
          <w:t xml:space="preserve">using transporters </w:t>
        </w:r>
        <w:r>
          <w:rPr>
            <w:rFonts w:ascii="Times New Roman" w:hAnsi="Times New Roman" w:cs="Times New Roman"/>
            <w:lang w:val="en-AU"/>
          </w:rPr>
          <w:t xml:space="preserve">to maintain yeast population </w:t>
        </w:r>
        <w:r w:rsidR="00CA59FE">
          <w:rPr>
            <w:rFonts w:ascii="Times New Roman" w:hAnsi="Times New Roman" w:cs="Times New Roman"/>
            <w:lang w:val="en-AU"/>
          </w:rPr>
          <w:t xml:space="preserve">is modelled. </w:t>
        </w:r>
      </w:ins>
      <w:ins w:id="161" w:author="26.颜孜宇 Belle Yan" w:date="2023-10-10T21:59:00Z">
        <w:r>
          <w:rPr>
            <w:rFonts w:ascii="Times New Roman" w:hAnsi="Times New Roman" w:cs="Times New Roman"/>
            <w:lang w:val="en-AU"/>
          </w:rPr>
          <w:t>T</w:t>
        </w:r>
      </w:ins>
      <w:ins w:id="162" w:author="Honghao Su (EI)" w:date="2023-10-07T20:18:00Z">
        <w:del w:id="163" w:author="26.颜孜宇 Belle Yan" w:date="2023-10-10T21:59:00Z">
          <w:r w:rsidR="00420F9B" w:rsidDel="003647A5">
            <w:rPr>
              <w:rFonts w:ascii="Times New Roman" w:hAnsi="Times New Roman" w:cs="Times New Roman"/>
              <w:lang w:val="en-AU"/>
            </w:rPr>
            <w:delText>t</w:delText>
          </w:r>
        </w:del>
        <w:proofErr w:type="gramStart"/>
        <w:r w:rsidR="00420F9B">
          <w:rPr>
            <w:rFonts w:ascii="Times New Roman" w:hAnsi="Times New Roman" w:cs="Times New Roman"/>
            <w:lang w:val="en-AU"/>
          </w:rPr>
          <w:t>he</w:t>
        </w:r>
      </w:ins>
      <w:proofErr w:type="gramEnd"/>
      <w:ins w:id="164" w:author="Honghao Su (EI)" w:date="2023-10-07T20:20:00Z">
        <w:r w:rsidR="00A36699">
          <w:rPr>
            <w:rFonts w:ascii="Times New Roman" w:hAnsi="Times New Roman" w:cs="Times New Roman"/>
            <w:lang w:val="en-AU"/>
          </w:rPr>
          <w:t xml:space="preserve"> amount</w:t>
        </w:r>
      </w:ins>
      <w:ins w:id="165" w:author="Honghao Su (EI)" w:date="2023-10-07T20:18:00Z">
        <w:r w:rsidR="00420F9B">
          <w:rPr>
            <w:rFonts w:ascii="Times New Roman" w:hAnsi="Times New Roman" w:cs="Times New Roman"/>
            <w:lang w:val="en-AU"/>
          </w:rPr>
          <w:t xml:space="preserve"> of </w:t>
        </w:r>
        <w:proofErr w:type="spellStart"/>
        <w:r w:rsidR="00420F9B">
          <w:rPr>
            <w:rFonts w:ascii="Times New Roman" w:hAnsi="Times New Roman" w:cs="Times New Roman"/>
            <w:lang w:val="en-AU"/>
          </w:rPr>
          <w:t>santalol</w:t>
        </w:r>
        <w:proofErr w:type="spellEnd"/>
        <w:r w:rsidR="00420F9B">
          <w:rPr>
            <w:rFonts w:ascii="Times New Roman" w:hAnsi="Times New Roman" w:cs="Times New Roman"/>
            <w:lang w:val="en-AU"/>
          </w:rPr>
          <w:t xml:space="preserve"> (M) exported from membrane transporters per unit time (written as </w:t>
        </w:r>
      </w:ins>
      <m:oMath>
        <m:f>
          <m:fPr>
            <m:ctrlPr>
              <w:ins w:id="166" w:author="Honghao Su (EI)" w:date="2023-10-07T20:18:00Z">
                <w:rPr>
                  <w:rFonts w:ascii="Cambria Math" w:hAnsi="Cambria Math" w:cs="Times New Roman"/>
                  <w:i/>
                  <w:lang w:val="en-AU"/>
                </w:rPr>
              </w:ins>
            </m:ctrlPr>
          </m:fPr>
          <m:num>
            <m:r>
              <w:ins w:id="167" w:author="Honghao Su (EI)" w:date="2023-10-07T20:18:00Z">
                <w:rPr>
                  <w:rFonts w:ascii="Cambria Math" w:hAnsi="Cambria Math" w:cs="Times New Roman"/>
                  <w:lang w:val="en-AU"/>
                </w:rPr>
                <m:t>dE</m:t>
              </w:ins>
            </m:r>
          </m:num>
          <m:den>
            <m:r>
              <w:ins w:id="168" w:author="Honghao Su (EI)" w:date="2023-10-07T20:18:00Z">
                <w:rPr>
                  <w:rFonts w:ascii="Cambria Math" w:hAnsi="Cambria Math" w:cs="Times New Roman"/>
                  <w:lang w:val="en-AU"/>
                </w:rPr>
                <m:t>dt</m:t>
              </w:ins>
            </m:r>
          </m:den>
        </m:f>
      </m:oMath>
      <w:ins w:id="169" w:author="Honghao Su (EI)" w:date="2023-10-07T20:18:00Z">
        <w:r w:rsidR="00420F9B">
          <w:rPr>
            <w:rFonts w:ascii="Times New Roman" w:hAnsi="Times New Roman" w:cs="Times New Roman"/>
            <w:lang w:val="en-AU"/>
          </w:rPr>
          <w:t xml:space="preserve"> ) is modelled using the Michaelis Menten equation</w:t>
        </w:r>
      </w:ins>
      <w:ins w:id="170" w:author="Honghao Su (EI)" w:date="2023-10-07T20:19:00Z">
        <w:r w:rsidR="00A36699">
          <w:rPr>
            <w:rFonts w:ascii="Times New Roman" w:hAnsi="Times New Roman" w:cs="Times New Roman"/>
            <w:lang w:val="en-AU"/>
          </w:rPr>
          <w:t xml:space="preserve"> </w:t>
        </w:r>
        <w:del w:id="171" w:author="26.颜孜宇 Belle Yan" w:date="2023-10-10T22:23:00Z">
          <w:r w:rsidR="00A36699" w:rsidRPr="00A36699" w:rsidDel="00F22AC7">
            <w:rPr>
              <w:rFonts w:ascii="Times New Roman" w:hAnsi="Times New Roman" w:cs="Times New Roman"/>
              <w:highlight w:val="yellow"/>
              <w:lang w:val="en-AU"/>
              <w:rPrChange w:id="172" w:author="Honghao Su (EI)" w:date="2023-10-07T20:29:00Z">
                <w:rPr>
                  <w:rFonts w:ascii="Times New Roman" w:hAnsi="Times New Roman" w:cs="Times New Roman"/>
                  <w:lang w:val="en-AU"/>
                </w:rPr>
              </w:rPrChange>
            </w:rPr>
            <w:delText>[</w:delText>
          </w:r>
        </w:del>
      </w:ins>
      <w:ins w:id="173" w:author="Honghao Su (EI)" w:date="2023-10-07T20:20:00Z">
        <w:del w:id="174" w:author="26.颜孜宇 Belle Yan" w:date="2023-10-10T22:23:00Z">
          <w:r w:rsidR="00A36699" w:rsidRPr="00A36699" w:rsidDel="00F22AC7">
            <w:rPr>
              <w:rFonts w:ascii="Times New Roman" w:hAnsi="Times New Roman" w:cs="Times New Roman"/>
              <w:highlight w:val="yellow"/>
              <w:lang w:val="en-AU"/>
              <w:rPrChange w:id="175" w:author="Honghao Su (EI)" w:date="2023-10-07T20:29:00Z">
                <w:rPr>
                  <w:rFonts w:ascii="Times New Roman" w:hAnsi="Times New Roman" w:cs="Times New Roman"/>
                  <w:lang w:val="en-AU"/>
                </w:rPr>
              </w:rPrChange>
            </w:rPr>
            <w:delText>Why? Where is referenc</w:delText>
          </w:r>
        </w:del>
        <w:del w:id="176" w:author="26.颜孜宇 Belle Yan" w:date="2023-10-10T22:22:00Z">
          <w:r w:rsidR="00A36699" w:rsidRPr="00A36699" w:rsidDel="00F22AC7">
            <w:rPr>
              <w:rFonts w:ascii="Times New Roman" w:hAnsi="Times New Roman" w:cs="Times New Roman"/>
              <w:highlight w:val="yellow"/>
              <w:lang w:val="en-AU"/>
              <w:rPrChange w:id="177" w:author="Honghao Su (EI)" w:date="2023-10-07T20:29:00Z">
                <w:rPr>
                  <w:rFonts w:ascii="Times New Roman" w:hAnsi="Times New Roman" w:cs="Times New Roman"/>
                  <w:lang w:val="en-AU"/>
                </w:rPr>
              </w:rPrChange>
            </w:rPr>
            <w:delText>e???]</w:delText>
          </w:r>
        </w:del>
      </w:ins>
      <w:ins w:id="178" w:author="Honghao Su (EI)" w:date="2023-10-07T20:18:00Z">
        <w:r w:rsidR="00420F9B">
          <w:rPr>
            <w:rFonts w:ascii="Times New Roman" w:hAnsi="Times New Roman" w:cs="Times New Roman"/>
            <w:lang w:val="en-AU"/>
          </w:rPr>
          <w:t>:</w:t>
        </w:r>
      </w:ins>
    </w:p>
    <w:p w14:paraId="73F74BFE" w14:textId="77777777" w:rsidR="00420F9B" w:rsidRDefault="00420F9B" w:rsidP="00420F9B">
      <w:pPr>
        <w:rPr>
          <w:ins w:id="179" w:author="Honghao Su (EI)" w:date="2023-10-07T20:18:00Z"/>
          <w:rFonts w:ascii="Times New Roman" w:hAnsi="Times New Roman" w:cs="Times New Roman"/>
          <w:lang w:val="en-AU"/>
        </w:rPr>
      </w:pPr>
    </w:p>
    <w:p w14:paraId="712B492E" w14:textId="77777777" w:rsidR="00420F9B" w:rsidRPr="00202417" w:rsidRDefault="00000000" w:rsidP="00420F9B">
      <w:pPr>
        <w:rPr>
          <w:ins w:id="180" w:author="Honghao Su (EI)" w:date="2023-10-07T20:18:00Z"/>
          <w:rFonts w:ascii="Times New Roman" w:hAnsi="Times New Roman" w:cs="Times New Roman"/>
          <w:lang w:val="en-AU"/>
        </w:rPr>
      </w:pPr>
      <m:oMathPara>
        <m:oMath>
          <m:f>
            <m:fPr>
              <m:ctrlPr>
                <w:ins w:id="181" w:author="Honghao Su (EI)" w:date="2023-10-07T20:18:00Z">
                  <w:rPr>
                    <w:rFonts w:ascii="Cambria Math" w:hAnsi="Cambria Math" w:cs="Times New Roman"/>
                    <w:i/>
                    <w:lang w:val="en-AU"/>
                  </w:rPr>
                </w:ins>
              </m:ctrlPr>
            </m:fPr>
            <m:num>
              <m:r>
                <w:ins w:id="182" w:author="Honghao Su (EI)" w:date="2023-10-07T20:18:00Z">
                  <w:rPr>
                    <w:rFonts w:ascii="Cambria Math" w:hAnsi="Cambria Math" w:cs="Times New Roman"/>
                    <w:lang w:val="en-AU"/>
                  </w:rPr>
                  <m:t>dE</m:t>
                </w:ins>
              </m:r>
            </m:num>
            <m:den>
              <m:r>
                <w:ins w:id="183" w:author="Honghao Su (EI)" w:date="2023-10-07T20:18:00Z">
                  <w:rPr>
                    <w:rFonts w:ascii="Cambria Math" w:hAnsi="Cambria Math" w:cs="Times New Roman"/>
                    <w:lang w:val="en-AU"/>
                  </w:rPr>
                  <m:t>dt</m:t>
                </w:ins>
              </m:r>
            </m:den>
          </m:f>
          <m:r>
            <w:ins w:id="184" w:author="Honghao Su (EI)" w:date="2023-10-07T20:18:00Z">
              <w:rPr>
                <w:rFonts w:ascii="Cambria Math" w:hAnsi="Cambria Math" w:cs="Times New Roman"/>
                <w:lang w:val="en-AU"/>
              </w:rPr>
              <m:t>=</m:t>
            </w:ins>
          </m:r>
          <m:f>
            <m:fPr>
              <m:ctrlPr>
                <w:ins w:id="185" w:author="Honghao Su (EI)" w:date="2023-10-07T20:18:00Z">
                  <w:rPr>
                    <w:rFonts w:ascii="Cambria Math" w:hAnsi="Cambria Math" w:cs="Times New Roman"/>
                    <w:i/>
                    <w:lang w:val="en-AU"/>
                  </w:rPr>
                </w:ins>
              </m:ctrlPr>
            </m:fPr>
            <m:num>
              <m:sSub>
                <m:sSubPr>
                  <m:ctrlPr>
                    <w:ins w:id="186" w:author="Honghao Su (EI)" w:date="2023-10-07T20:18:00Z">
                      <w:rPr>
                        <w:rFonts w:ascii="Cambria Math" w:hAnsi="Cambria Math" w:cs="Times New Roman"/>
                        <w:i/>
                        <w:lang w:val="en-AU"/>
                      </w:rPr>
                    </w:ins>
                  </m:ctrlPr>
                </m:sSubPr>
                <m:e>
                  <m:r>
                    <w:ins w:id="187" w:author="Honghao Su (EI)" w:date="2023-10-07T20:18:00Z">
                      <w:rPr>
                        <w:rFonts w:ascii="Cambria Math" w:hAnsi="Cambria Math" w:cs="Times New Roman"/>
                        <w:lang w:val="en-AU"/>
                      </w:rPr>
                      <m:t>V</m:t>
                    </w:ins>
                  </m:r>
                </m:e>
                <m:sub>
                  <m:r>
                    <w:ins w:id="188" w:author="Honghao Su (EI)" w:date="2023-10-07T20:18:00Z">
                      <w:rPr>
                        <w:rFonts w:ascii="Cambria Math" w:hAnsi="Cambria Math" w:cs="Times New Roman"/>
                        <w:lang w:val="en-AU"/>
                      </w:rPr>
                      <m:t>mas</m:t>
                    </w:ins>
                  </m:r>
                </m:sub>
              </m:sSub>
              <m:r>
                <w:ins w:id="189" w:author="Honghao Su (EI)" w:date="2023-10-07T20:18:00Z">
                  <w:rPr>
                    <w:rFonts w:ascii="Cambria Math" w:hAnsi="Cambria Math" w:cs="Times New Roman"/>
                    <w:lang w:val="en-AU"/>
                  </w:rPr>
                  <m:t>*</m:t>
                </w:ins>
              </m:r>
              <m:d>
                <m:dPr>
                  <m:begChr m:val="["/>
                  <m:endChr m:val="]"/>
                  <m:ctrlPr>
                    <w:ins w:id="190" w:author="Honghao Su (EI)" w:date="2023-10-07T20:18:00Z">
                      <w:rPr>
                        <w:rFonts w:ascii="Cambria Math" w:hAnsi="Cambria Math" w:cs="Times New Roman"/>
                        <w:i/>
                        <w:lang w:val="en-AU"/>
                      </w:rPr>
                    </w:ins>
                  </m:ctrlPr>
                </m:dPr>
                <m:e>
                  <m:r>
                    <w:ins w:id="191" w:author="Honghao Su (EI)" w:date="2023-10-07T20:18:00Z">
                      <w:rPr>
                        <w:rFonts w:ascii="Cambria Math" w:hAnsi="Cambria Math" w:cs="Times New Roman"/>
                        <w:lang w:val="en-AU"/>
                      </w:rPr>
                      <m:t>M</m:t>
                    </w:ins>
                  </m:r>
                </m:e>
              </m:d>
            </m:num>
            <m:den>
              <m:sSub>
                <m:sSubPr>
                  <m:ctrlPr>
                    <w:ins w:id="192" w:author="Honghao Su (EI)" w:date="2023-10-07T20:18:00Z">
                      <w:rPr>
                        <w:rFonts w:ascii="Cambria Math" w:hAnsi="Cambria Math" w:cs="Times New Roman"/>
                        <w:i/>
                        <w:lang w:val="en-AU"/>
                      </w:rPr>
                    </w:ins>
                  </m:ctrlPr>
                </m:sSubPr>
                <m:e>
                  <m:r>
                    <w:ins w:id="193" w:author="Honghao Su (EI)" w:date="2023-10-07T20:18:00Z">
                      <w:rPr>
                        <w:rFonts w:ascii="Cambria Math" w:hAnsi="Cambria Math" w:cs="Times New Roman"/>
                        <w:lang w:val="en-AU"/>
                      </w:rPr>
                      <m:t>K</m:t>
                    </w:ins>
                  </m:r>
                </m:e>
                <m:sub>
                  <m:r>
                    <w:ins w:id="194" w:author="Honghao Su (EI)" w:date="2023-10-07T20:18:00Z">
                      <w:rPr>
                        <w:rFonts w:ascii="Cambria Math" w:hAnsi="Cambria Math" w:cs="Times New Roman"/>
                        <w:lang w:val="en-AU"/>
                      </w:rPr>
                      <m:t>m</m:t>
                    </w:ins>
                  </m:r>
                </m:sub>
              </m:sSub>
              <m:r>
                <w:ins w:id="195" w:author="Honghao Su (EI)" w:date="2023-10-07T20:18:00Z">
                  <w:rPr>
                    <w:rFonts w:ascii="Cambria Math" w:hAnsi="Cambria Math" w:cs="Times New Roman"/>
                    <w:lang w:val="en-AU"/>
                  </w:rPr>
                  <m:t>+[M]</m:t>
                </w:ins>
              </m:r>
            </m:den>
          </m:f>
        </m:oMath>
      </m:oMathPara>
    </w:p>
    <w:p w14:paraId="24A357EF" w14:textId="77777777" w:rsidR="00420F9B" w:rsidRPr="00202417" w:rsidRDefault="00420F9B" w:rsidP="00420F9B">
      <w:pPr>
        <w:rPr>
          <w:ins w:id="196" w:author="Honghao Su (EI)" w:date="2023-10-07T20:18:00Z"/>
          <w:rFonts w:ascii="Times New Roman" w:hAnsi="Times New Roman" w:cs="Times New Roman"/>
          <w:lang w:val="en-AU"/>
        </w:rPr>
      </w:pPr>
    </w:p>
    <w:p w14:paraId="64696900" w14:textId="77777777" w:rsidR="00D32CF8" w:rsidRDefault="00000000" w:rsidP="00420F9B">
      <w:pPr>
        <w:rPr>
          <w:ins w:id="197" w:author="26.颜孜宇 Belle Yan" w:date="2023-10-10T22:31:00Z"/>
          <w:rFonts w:ascii="Times New Roman" w:hAnsi="Times New Roman" w:cs="Times New Roman"/>
          <w:lang w:val="en-AU"/>
        </w:rPr>
      </w:pPr>
      <m:oMath>
        <m:sSub>
          <m:sSubPr>
            <m:ctrlPr>
              <w:ins w:id="198" w:author="Honghao Su (EI)" w:date="2023-10-07T20:18:00Z">
                <w:rPr>
                  <w:rFonts w:ascii="Cambria Math" w:hAnsi="Cambria Math" w:cs="Times New Roman"/>
                  <w:i/>
                  <w:lang w:val="en-AU"/>
                </w:rPr>
              </w:ins>
            </m:ctrlPr>
          </m:sSubPr>
          <m:e>
            <m:r>
              <w:ins w:id="199" w:author="Honghao Su (EI)" w:date="2023-10-07T20:18:00Z">
                <w:rPr>
                  <w:rFonts w:ascii="Cambria Math" w:hAnsi="Cambria Math" w:cs="Times New Roman"/>
                  <w:lang w:val="en-AU"/>
                </w:rPr>
                <m:t>V</m:t>
              </w:ins>
            </m:r>
          </m:e>
          <m:sub>
            <m:r>
              <w:ins w:id="200" w:author="Honghao Su (EI)" w:date="2023-10-07T20:18:00Z">
                <w:rPr>
                  <w:rFonts w:ascii="Cambria Math" w:hAnsi="Cambria Math" w:cs="Times New Roman"/>
                  <w:lang w:val="en-AU"/>
                </w:rPr>
                <m:t>mas</m:t>
              </w:ins>
            </m:r>
          </m:sub>
        </m:sSub>
      </m:oMath>
      <w:ins w:id="201" w:author="Honghao Su (EI)" w:date="2023-10-07T20:18:00Z">
        <w:r w:rsidR="00420F9B">
          <w:rPr>
            <w:rFonts w:ascii="Times New Roman" w:hAnsi="Times New Roman" w:cs="Times New Roman"/>
            <w:lang w:val="en-AU"/>
          </w:rPr>
          <w:t xml:space="preserve"> </w:t>
        </w:r>
      </w:ins>
      <w:ins w:id="202" w:author="26.颜孜宇 Belle Yan" w:date="2023-10-10T22:30:00Z">
        <w:r w:rsidR="00D32CF8">
          <w:rPr>
            <w:rFonts w:ascii="Times New Roman" w:hAnsi="Times New Roman" w:cs="Times New Roman"/>
            <w:lang w:val="en-AU"/>
          </w:rPr>
          <w:t>(</w:t>
        </w:r>
        <w:proofErr w:type="gramStart"/>
        <w:r w:rsidR="00D32CF8">
          <w:rPr>
            <w:rFonts w:ascii="Times New Roman" w:hAnsi="Times New Roman" w:cs="Times New Roman"/>
            <w:lang w:val="en-AU"/>
          </w:rPr>
          <w:t>maximum</w:t>
        </w:r>
        <w:proofErr w:type="gramEnd"/>
        <w:r w:rsidR="00D32CF8">
          <w:rPr>
            <w:rFonts w:ascii="Times New Roman" w:hAnsi="Times New Roman" w:cs="Times New Roman"/>
            <w:lang w:val="en-AU"/>
          </w:rPr>
          <w:t xml:space="preserve"> rate of metabolite transp</w:t>
        </w:r>
      </w:ins>
      <w:ins w:id="203" w:author="26.颜孜宇 Belle Yan" w:date="2023-10-10T22:31:00Z">
        <w:r w:rsidR="00D32CF8">
          <w:rPr>
            <w:rFonts w:ascii="Times New Roman" w:hAnsi="Times New Roman" w:cs="Times New Roman"/>
            <w:lang w:val="en-AU"/>
          </w:rPr>
          <w:t xml:space="preserve">ort) </w:t>
        </w:r>
      </w:ins>
      <w:ins w:id="204" w:author="Honghao Su (EI)" w:date="2023-10-07T20:18:00Z">
        <w:r w:rsidR="00420F9B">
          <w:rPr>
            <w:rFonts w:ascii="Times New Roman" w:hAnsi="Times New Roman" w:cs="Times New Roman"/>
            <w:lang w:val="en-AU"/>
          </w:rPr>
          <w:t xml:space="preserve">and </w:t>
        </w:r>
      </w:ins>
      <m:oMath>
        <m:sSub>
          <m:sSubPr>
            <m:ctrlPr>
              <w:ins w:id="205" w:author="Honghao Su (EI)" w:date="2023-10-07T20:18:00Z">
                <w:rPr>
                  <w:rFonts w:ascii="Cambria Math" w:hAnsi="Cambria Math" w:cs="Times New Roman"/>
                  <w:i/>
                  <w:lang w:val="en-AU"/>
                </w:rPr>
              </w:ins>
            </m:ctrlPr>
          </m:sSubPr>
          <m:e>
            <m:r>
              <w:ins w:id="206" w:author="Honghao Su (EI)" w:date="2023-10-07T20:18:00Z">
                <w:rPr>
                  <w:rFonts w:ascii="Cambria Math" w:hAnsi="Cambria Math" w:cs="Times New Roman"/>
                  <w:lang w:val="en-AU"/>
                </w:rPr>
                <m:t>K</m:t>
              </w:ins>
            </m:r>
          </m:e>
          <m:sub>
            <m:r>
              <w:ins w:id="207" w:author="Honghao Su (EI)" w:date="2023-10-07T20:18:00Z">
                <w:rPr>
                  <w:rFonts w:ascii="Cambria Math" w:hAnsi="Cambria Math" w:cs="Times New Roman"/>
                  <w:lang w:val="en-AU"/>
                </w:rPr>
                <m:t>m</m:t>
              </w:ins>
            </m:r>
          </m:sub>
        </m:sSub>
      </m:oMath>
      <w:ins w:id="208" w:author="26.颜孜宇 Belle Yan" w:date="2023-10-10T22:31:00Z">
        <w:r w:rsidR="00D32CF8">
          <w:rPr>
            <w:rFonts w:ascii="Times New Roman" w:hAnsi="Times New Roman" w:cs="Times New Roman"/>
            <w:lang w:val="en-AU"/>
          </w:rPr>
          <w:t xml:space="preserve"> (</w:t>
        </w:r>
        <w:proofErr w:type="spellStart"/>
        <w:r w:rsidR="00D32CF8">
          <w:rPr>
            <w:rFonts w:ascii="Times New Roman" w:hAnsi="Times New Roman" w:cs="Times New Roman"/>
            <w:lang w:val="en-AU"/>
          </w:rPr>
          <w:t>concetration</w:t>
        </w:r>
        <w:proofErr w:type="spellEnd"/>
        <w:r w:rsidR="00D32CF8">
          <w:rPr>
            <w:rFonts w:ascii="Times New Roman" w:hAnsi="Times New Roman" w:cs="Times New Roman"/>
            <w:lang w:val="en-AU"/>
          </w:rPr>
          <w:t xml:space="preserve"> of metabolite at half-maximal transport rate) </w:t>
        </w:r>
      </w:ins>
      <w:ins w:id="209" w:author="Honghao Su (EI)" w:date="2023-10-07T20:18:00Z">
        <w:del w:id="210" w:author="26.颜孜宇 Belle Yan" w:date="2023-10-10T22:31:00Z">
          <w:r w:rsidR="00420F9B" w:rsidDel="00D32CF8">
            <w:rPr>
              <w:rFonts w:ascii="Times New Roman" w:hAnsi="Times New Roman" w:cs="Times New Roman"/>
              <w:lang w:val="en-AU"/>
            </w:rPr>
            <w:delText xml:space="preserve"> </w:delText>
          </w:r>
        </w:del>
        <w:r w:rsidR="00420F9B">
          <w:rPr>
            <w:rFonts w:ascii="Times New Roman" w:hAnsi="Times New Roman" w:cs="Times New Roman"/>
            <w:lang w:val="en-AU"/>
          </w:rPr>
          <w:t xml:space="preserve">are defined as the kinetics of the </w:t>
        </w:r>
        <w:r w:rsidR="00420F9B" w:rsidRPr="000801ED">
          <w:rPr>
            <w:rFonts w:ascii="Times New Roman" w:hAnsi="Times New Roman" w:cs="Times New Roman"/>
          </w:rPr>
          <w:t>sesquiterpene</w:t>
        </w:r>
        <w:r w:rsidR="00420F9B">
          <w:rPr>
            <w:rFonts w:ascii="Times New Roman" w:hAnsi="Times New Roman" w:cs="Times New Roman"/>
            <w:lang w:val="en-AU"/>
          </w:rPr>
          <w:t xml:space="preserve"> transporter utilized in the model. </w:t>
        </w:r>
      </w:ins>
    </w:p>
    <w:p w14:paraId="18917134" w14:textId="77777777" w:rsidR="00D32CF8" w:rsidRDefault="00D32CF8" w:rsidP="00420F9B">
      <w:pPr>
        <w:rPr>
          <w:ins w:id="211" w:author="26.颜孜宇 Belle Yan" w:date="2023-10-10T22:31:00Z"/>
          <w:rFonts w:ascii="Times New Roman" w:hAnsi="Times New Roman" w:cs="Times New Roman"/>
          <w:lang w:val="en-AU"/>
        </w:rPr>
      </w:pPr>
    </w:p>
    <w:p w14:paraId="297126CB" w14:textId="3B6C020F" w:rsidR="00420F9B" w:rsidRDefault="00270C36" w:rsidP="00420F9B">
      <w:pPr>
        <w:rPr>
          <w:ins w:id="212" w:author="Honghao Su (EI)" w:date="2023-10-07T20:18:00Z"/>
          <w:rFonts w:ascii="Times New Roman" w:hAnsi="Times New Roman" w:cs="Times New Roman"/>
          <w:lang w:val="en-AU"/>
        </w:rPr>
      </w:pPr>
      <w:ins w:id="213" w:author="26.颜孜宇 Belle Yan" w:date="2023-10-10T22:40:00Z">
        <w:r>
          <w:rPr>
            <w:rFonts w:ascii="Times New Roman" w:hAnsi="Times New Roman" w:cs="Times New Roman"/>
            <w:lang w:val="en-AU"/>
          </w:rPr>
          <w:t>Finally</w:t>
        </w:r>
      </w:ins>
      <w:ins w:id="214" w:author="Honghao Su (EI)" w:date="2023-10-07T20:18:00Z">
        <w:del w:id="215" w:author="26.颜孜宇 Belle Yan" w:date="2023-10-10T22:40:00Z">
          <w:r w:rsidR="00420F9B" w:rsidDel="00270C36">
            <w:rPr>
              <w:rFonts w:ascii="Times New Roman" w:hAnsi="Times New Roman" w:cs="Times New Roman"/>
              <w:lang w:val="en-AU"/>
            </w:rPr>
            <w:delText>I</w:delText>
          </w:r>
        </w:del>
        <w:del w:id="216" w:author="26.颜孜宇 Belle Yan" w:date="2023-10-10T22:36:00Z">
          <w:r w:rsidR="00420F9B" w:rsidDel="00D32CF8">
            <w:rPr>
              <w:rFonts w:ascii="Times New Roman" w:hAnsi="Times New Roman" w:cs="Times New Roman"/>
              <w:lang w:val="en-AU"/>
            </w:rPr>
            <w:delText>n addition</w:delText>
          </w:r>
        </w:del>
      </w:ins>
      <w:ins w:id="217" w:author="26.颜孜宇 Belle Yan" w:date="2023-10-10T22:36:00Z">
        <w:r w:rsidR="00D32CF8">
          <w:rPr>
            <w:rFonts w:ascii="Times New Roman" w:hAnsi="Times New Roman" w:cs="Times New Roman"/>
            <w:lang w:val="en-AU"/>
          </w:rPr>
          <w:t xml:space="preserve">, </w:t>
        </w:r>
      </w:ins>
      <w:ins w:id="218" w:author="Honghao Su (EI)" w:date="2023-10-07T20:18:00Z">
        <w:del w:id="219" w:author="26.颜孜宇 Belle Yan" w:date="2023-10-10T22:36:00Z">
          <w:r w:rsidR="00420F9B" w:rsidDel="00D32CF8">
            <w:rPr>
              <w:rFonts w:ascii="Times New Roman" w:hAnsi="Times New Roman" w:cs="Times New Roman"/>
              <w:lang w:val="en-AU"/>
            </w:rPr>
            <w:delText xml:space="preserve"> to the exportation rate of metabolites from the yeast, </w:delText>
          </w:r>
        </w:del>
        <w:r w:rsidR="00420F9B">
          <w:rPr>
            <w:rFonts w:ascii="Times New Roman" w:hAnsi="Times New Roman" w:cs="Times New Roman"/>
            <w:lang w:val="en-AU"/>
          </w:rPr>
          <w:t xml:space="preserve">the </w:t>
        </w:r>
      </w:ins>
      <w:ins w:id="220" w:author="26.颜孜宇 Belle Yan" w:date="2023-10-10T22:42:00Z">
        <w:r>
          <w:rPr>
            <w:rFonts w:ascii="Times New Roman" w:hAnsi="Times New Roman" w:cs="Times New Roman"/>
            <w:lang w:val="en-AU"/>
          </w:rPr>
          <w:t>total amount of metabolites</w:t>
        </w:r>
      </w:ins>
      <w:ins w:id="221" w:author="26.颜孜宇 Belle Yan" w:date="2023-10-10T22:43:00Z">
        <w:r>
          <w:rPr>
            <w:rFonts w:ascii="Times New Roman" w:hAnsi="Times New Roman" w:cs="Times New Roman"/>
            <w:lang w:val="en-AU"/>
          </w:rPr>
          <w:t xml:space="preserve"> in the cell</w:t>
        </w:r>
      </w:ins>
      <w:ins w:id="222" w:author="Honghao Su (EI)" w:date="2023-10-07T20:18:00Z">
        <w:del w:id="223" w:author="26.颜孜宇 Belle Yan" w:date="2023-10-10T22:42:00Z">
          <w:r w:rsidR="00420F9B" w:rsidDel="00270C36">
            <w:rPr>
              <w:rFonts w:ascii="Times New Roman" w:hAnsi="Times New Roman" w:cs="Times New Roman"/>
              <w:lang w:val="en-AU"/>
            </w:rPr>
            <w:delText>change of the concentration of M in relation to time</w:delText>
          </w:r>
        </w:del>
      </w:ins>
      <w:ins w:id="224" w:author="26.颜孜宇 Belle Yan" w:date="2023-10-10T22:35:00Z">
        <w:r w:rsidR="00D32CF8">
          <w:rPr>
            <w:rFonts w:ascii="Times New Roman" w:hAnsi="Times New Roman" w:cs="Times New Roman"/>
            <w:lang w:val="en-AU"/>
          </w:rPr>
          <w:t xml:space="preserve">, </w:t>
        </w:r>
      </w:ins>
      <w:ins w:id="225" w:author="26.颜孜宇 Belle Yan" w:date="2023-10-10T22:42:00Z">
        <w:r>
          <w:rPr>
            <w:rFonts w:ascii="Times New Roman" w:hAnsi="Times New Roman" w:cs="Times New Roman"/>
            <w:lang w:val="en-AU"/>
          </w:rPr>
          <w:t xml:space="preserve">the original amount produced by yeast in addition to </w:t>
        </w:r>
      </w:ins>
      <w:ins w:id="226" w:author="26.颜孜宇 Belle Yan" w:date="2023-10-10T22:35:00Z">
        <w:r w:rsidR="00D32CF8">
          <w:rPr>
            <w:rFonts w:ascii="Times New Roman" w:hAnsi="Times New Roman" w:cs="Times New Roman"/>
            <w:lang w:val="en-AU"/>
          </w:rPr>
          <w:t xml:space="preserve">the </w:t>
        </w:r>
      </w:ins>
      <w:ins w:id="227" w:author="26.颜孜宇 Belle Yan" w:date="2023-10-10T22:37:00Z">
        <w:r w:rsidR="00D32CF8">
          <w:rPr>
            <w:rFonts w:ascii="Times New Roman" w:hAnsi="Times New Roman" w:cs="Times New Roman"/>
            <w:lang w:val="en-AU"/>
          </w:rPr>
          <w:t xml:space="preserve">regression of metabolite concentration from </w:t>
        </w:r>
      </w:ins>
      <w:ins w:id="228" w:author="26.颜孜宇 Belle Yan" w:date="2023-10-10T22:35:00Z">
        <w:r w:rsidR="00D32CF8">
          <w:rPr>
            <w:rFonts w:ascii="Times New Roman" w:hAnsi="Times New Roman" w:cs="Times New Roman"/>
            <w:lang w:val="en-AU"/>
          </w:rPr>
          <w:t>metabolite exportation</w:t>
        </w:r>
      </w:ins>
      <w:ins w:id="229" w:author="26.颜孜宇 Belle Yan" w:date="2023-10-10T22:37:00Z">
        <w:r w:rsidR="00D32CF8">
          <w:rPr>
            <w:rFonts w:ascii="Times New Roman" w:hAnsi="Times New Roman" w:cs="Times New Roman"/>
            <w:lang w:val="en-AU"/>
          </w:rPr>
          <w:t xml:space="preserve"> by transporters</w:t>
        </w:r>
      </w:ins>
      <w:ins w:id="230" w:author="26.颜孜宇 Belle Yan" w:date="2023-10-10T22:35:00Z">
        <w:r w:rsidR="00D32CF8">
          <w:rPr>
            <w:rFonts w:ascii="Times New Roman" w:hAnsi="Times New Roman" w:cs="Times New Roman"/>
            <w:lang w:val="en-AU"/>
          </w:rPr>
          <w:t xml:space="preserve">, </w:t>
        </w:r>
      </w:ins>
      <w:ins w:id="231" w:author="Honghao Su (EI)" w:date="2023-10-07T20:18:00Z">
        <w:del w:id="232" w:author="26.颜孜宇 Belle Yan" w:date="2023-10-10T22:35:00Z">
          <w:r w:rsidR="00420F9B" w:rsidDel="00D32CF8">
            <w:rPr>
              <w:rFonts w:ascii="Times New Roman" w:hAnsi="Times New Roman" w:cs="Times New Roman"/>
              <w:lang w:val="en-AU"/>
            </w:rPr>
            <w:delText xml:space="preserve"> </w:delText>
          </w:r>
        </w:del>
        <w:del w:id="233" w:author="26.颜孜宇 Belle Yan" w:date="2023-10-10T22:37:00Z">
          <w:r w:rsidR="00420F9B" w:rsidDel="00D32CF8">
            <w:rPr>
              <w:rFonts w:ascii="Times New Roman" w:hAnsi="Times New Roman" w:cs="Times New Roman"/>
              <w:lang w:val="en-AU"/>
            </w:rPr>
            <w:delText>is</w:delText>
          </w:r>
        </w:del>
        <w:del w:id="234" w:author="26.颜孜宇 Belle Yan" w:date="2023-10-10T22:40:00Z">
          <w:r w:rsidR="00420F9B" w:rsidDel="00270C36">
            <w:rPr>
              <w:rFonts w:ascii="Times New Roman" w:hAnsi="Times New Roman" w:cs="Times New Roman"/>
              <w:lang w:val="en-AU"/>
            </w:rPr>
            <w:delText xml:space="preserve"> model </w:delText>
          </w:r>
        </w:del>
        <w:r w:rsidR="00420F9B">
          <w:rPr>
            <w:rFonts w:ascii="Times New Roman" w:hAnsi="Times New Roman" w:cs="Times New Roman"/>
            <w:lang w:val="en-AU"/>
          </w:rPr>
          <w:t>is written</w:t>
        </w:r>
        <w:del w:id="235" w:author="26.颜孜宇 Belle Yan" w:date="2023-10-10T22:38:00Z">
          <w:r w:rsidR="00420F9B" w:rsidDel="00D32CF8">
            <w:rPr>
              <w:rFonts w:ascii="Times New Roman" w:hAnsi="Times New Roman" w:cs="Times New Roman"/>
              <w:lang w:val="en-AU"/>
            </w:rPr>
            <w:delText xml:space="preserve"> </w:delText>
          </w:r>
        </w:del>
      </w:ins>
      <w:ins w:id="236" w:author="26.颜孜宇 Belle Yan" w:date="2023-10-10T22:38:00Z">
        <w:r w:rsidR="00D32CF8">
          <w:rPr>
            <w:rFonts w:ascii="Times New Roman" w:hAnsi="Times New Roman" w:cs="Times New Roman"/>
            <w:lang w:val="en-AU"/>
          </w:rPr>
          <w:t xml:space="preserve"> as</w:t>
        </w:r>
      </w:ins>
      <w:ins w:id="237" w:author="Honghao Su (EI)" w:date="2023-10-07T20:18:00Z">
        <w:del w:id="238" w:author="26.颜孜宇 Belle Yan" w:date="2023-10-10T22:38:00Z">
          <w:r w:rsidR="00420F9B" w:rsidDel="00D32CF8">
            <w:rPr>
              <w:rFonts w:ascii="Times New Roman" w:hAnsi="Times New Roman" w:cs="Times New Roman"/>
              <w:lang w:val="en-AU"/>
            </w:rPr>
            <w:delText>in a simple differential equation</w:delText>
          </w:r>
        </w:del>
        <w:r w:rsidR="00420F9B">
          <w:rPr>
            <w:rFonts w:ascii="Times New Roman" w:hAnsi="Times New Roman" w:cs="Times New Roman"/>
            <w:lang w:val="en-AU"/>
          </w:rPr>
          <w:t>:</w:t>
        </w:r>
      </w:ins>
      <w:ins w:id="239" w:author="26.颜孜宇 Belle Yan" w:date="2023-10-10T20:53:00Z">
        <w:r w:rsidR="00A46ED1">
          <w:rPr>
            <w:rFonts w:ascii="Times New Roman" w:hAnsi="Times New Roman" w:cs="Times New Roman"/>
            <w:lang w:val="en-AU"/>
          </w:rPr>
          <w:t xml:space="preserve"> </w:t>
        </w:r>
      </w:ins>
    </w:p>
    <w:p w14:paraId="74EA11B6" w14:textId="77777777" w:rsidR="00420F9B" w:rsidRDefault="00420F9B" w:rsidP="00420F9B">
      <w:pPr>
        <w:rPr>
          <w:ins w:id="240" w:author="Honghao Su (EI)" w:date="2023-10-07T20:18:00Z"/>
          <w:rFonts w:ascii="Times New Roman" w:hAnsi="Times New Roman" w:cs="Times New Roman"/>
          <w:lang w:val="en-AU"/>
        </w:rPr>
      </w:pPr>
    </w:p>
    <w:p w14:paraId="52B65665" w14:textId="77777777" w:rsidR="00420F9B" w:rsidRPr="00591180" w:rsidRDefault="00000000" w:rsidP="00420F9B">
      <w:pPr>
        <w:rPr>
          <w:ins w:id="241" w:author="Honghao Su (EI)" w:date="2023-10-07T20:18:00Z"/>
          <w:rFonts w:ascii="Times New Roman" w:hAnsi="Times New Roman" w:cs="Times New Roman"/>
          <w:lang w:val="en-AU"/>
        </w:rPr>
      </w:pPr>
      <m:oMathPara>
        <m:oMath>
          <m:f>
            <m:fPr>
              <m:ctrlPr>
                <w:ins w:id="242" w:author="Honghao Su (EI)" w:date="2023-10-07T20:18:00Z">
                  <w:rPr>
                    <w:rFonts w:ascii="Cambria Math" w:hAnsi="Cambria Math" w:cs="Times New Roman"/>
                    <w:i/>
                    <w:lang w:val="en-AU"/>
                  </w:rPr>
                </w:ins>
              </m:ctrlPr>
            </m:fPr>
            <m:num>
              <m:r>
                <w:ins w:id="243" w:author="Honghao Su (EI)" w:date="2023-10-07T20:18:00Z">
                  <w:rPr>
                    <w:rFonts w:ascii="Cambria Math" w:hAnsi="Cambria Math" w:cs="Times New Roman"/>
                    <w:lang w:val="en-AU"/>
                  </w:rPr>
                  <m:t>dM</m:t>
                </w:ins>
              </m:r>
            </m:num>
            <m:den>
              <m:r>
                <w:ins w:id="244" w:author="Honghao Su (EI)" w:date="2023-10-07T20:18:00Z">
                  <w:rPr>
                    <w:rFonts w:ascii="Cambria Math" w:hAnsi="Cambria Math" w:cs="Times New Roman"/>
                    <w:lang w:val="en-AU"/>
                  </w:rPr>
                  <m:t>dt</m:t>
                </w:ins>
              </m:r>
            </m:den>
          </m:f>
          <m:r>
            <w:ins w:id="245" w:author="Honghao Su (EI)" w:date="2023-10-07T20:18:00Z">
              <w:rPr>
                <w:rFonts w:ascii="Cambria Math" w:hAnsi="Cambria Math" w:cs="Times New Roman"/>
                <w:lang w:val="en-AU"/>
              </w:rPr>
              <m:t>=k*P-</m:t>
            </w:ins>
          </m:r>
          <m:f>
            <m:fPr>
              <m:ctrlPr>
                <w:ins w:id="246" w:author="Honghao Su (EI)" w:date="2023-10-07T20:18:00Z">
                  <w:rPr>
                    <w:rFonts w:ascii="Cambria Math" w:hAnsi="Cambria Math" w:cs="Times New Roman"/>
                    <w:i/>
                    <w:lang w:val="en-AU"/>
                  </w:rPr>
                </w:ins>
              </m:ctrlPr>
            </m:fPr>
            <m:num>
              <m:sSub>
                <m:sSubPr>
                  <m:ctrlPr>
                    <w:ins w:id="247" w:author="Honghao Su (EI)" w:date="2023-10-07T20:18:00Z">
                      <w:rPr>
                        <w:rFonts w:ascii="Cambria Math" w:hAnsi="Cambria Math" w:cs="Times New Roman"/>
                        <w:i/>
                        <w:lang w:val="en-AU"/>
                      </w:rPr>
                    </w:ins>
                  </m:ctrlPr>
                </m:sSubPr>
                <m:e>
                  <m:r>
                    <w:ins w:id="248" w:author="Honghao Su (EI)" w:date="2023-10-07T20:18:00Z">
                      <w:rPr>
                        <w:rFonts w:ascii="Cambria Math" w:hAnsi="Cambria Math" w:cs="Times New Roman"/>
                        <w:lang w:val="en-AU"/>
                      </w:rPr>
                      <m:t>V</m:t>
                    </w:ins>
                  </m:r>
                </m:e>
                <m:sub>
                  <m:r>
                    <w:ins w:id="249" w:author="Honghao Su (EI)" w:date="2023-10-07T20:18:00Z">
                      <w:rPr>
                        <w:rFonts w:ascii="Cambria Math" w:hAnsi="Cambria Math" w:cs="Times New Roman"/>
                        <w:lang w:val="en-AU"/>
                      </w:rPr>
                      <m:t>mas</m:t>
                    </w:ins>
                  </m:r>
                </m:sub>
              </m:sSub>
              <m:r>
                <w:ins w:id="250" w:author="Honghao Su (EI)" w:date="2023-10-07T20:18:00Z">
                  <w:rPr>
                    <w:rFonts w:ascii="Cambria Math" w:hAnsi="Cambria Math" w:cs="Times New Roman"/>
                    <w:lang w:val="en-AU"/>
                  </w:rPr>
                  <m:t>*M</m:t>
                </w:ins>
              </m:r>
            </m:num>
            <m:den>
              <m:sSub>
                <m:sSubPr>
                  <m:ctrlPr>
                    <w:ins w:id="251" w:author="Honghao Su (EI)" w:date="2023-10-07T20:18:00Z">
                      <w:rPr>
                        <w:rFonts w:ascii="Cambria Math" w:hAnsi="Cambria Math" w:cs="Times New Roman"/>
                        <w:i/>
                        <w:lang w:val="en-AU"/>
                      </w:rPr>
                    </w:ins>
                  </m:ctrlPr>
                </m:sSubPr>
                <m:e>
                  <m:r>
                    <w:ins w:id="252" w:author="Honghao Su (EI)" w:date="2023-10-07T20:18:00Z">
                      <w:rPr>
                        <w:rFonts w:ascii="Cambria Math" w:hAnsi="Cambria Math" w:cs="Times New Roman"/>
                        <w:lang w:val="en-AU"/>
                      </w:rPr>
                      <m:t>K</m:t>
                    </w:ins>
                  </m:r>
                </m:e>
                <m:sub>
                  <m:r>
                    <w:ins w:id="253" w:author="Honghao Su (EI)" w:date="2023-10-07T20:18:00Z">
                      <w:rPr>
                        <w:rFonts w:ascii="Cambria Math" w:hAnsi="Cambria Math" w:cs="Times New Roman"/>
                        <w:lang w:val="en-AU"/>
                      </w:rPr>
                      <m:t>m</m:t>
                    </w:ins>
                  </m:r>
                </m:sub>
              </m:sSub>
              <m:r>
                <w:ins w:id="254" w:author="Honghao Su (EI)" w:date="2023-10-07T20:18:00Z">
                  <w:rPr>
                    <w:rFonts w:ascii="Cambria Math" w:hAnsi="Cambria Math" w:cs="Times New Roman"/>
                    <w:lang w:val="en-AU"/>
                  </w:rPr>
                  <m:t>+M</m:t>
                </w:ins>
              </m:r>
            </m:den>
          </m:f>
        </m:oMath>
      </m:oMathPara>
    </w:p>
    <w:p w14:paraId="381D5475" w14:textId="77777777" w:rsidR="00420F9B" w:rsidRDefault="00420F9B" w:rsidP="00420F9B">
      <w:pPr>
        <w:rPr>
          <w:ins w:id="255" w:author="Honghao Su (EI)" w:date="2023-10-07T20:18:00Z"/>
          <w:rFonts w:ascii="Times New Roman" w:hAnsi="Times New Roman" w:cs="Times New Roman"/>
          <w:lang w:val="en-AU"/>
        </w:rPr>
      </w:pPr>
    </w:p>
    <w:p w14:paraId="583DD855" w14:textId="3FAC0DD5" w:rsidR="00420F9B" w:rsidDel="00D32CF8" w:rsidRDefault="00420F9B" w:rsidP="00420F9B">
      <w:pPr>
        <w:rPr>
          <w:del w:id="256" w:author="26.颜孜宇 Belle Yan" w:date="2023-10-10T22:38:00Z"/>
          <w:rFonts w:ascii="Times New Roman" w:hAnsi="Times New Roman" w:cs="Times New Roman"/>
          <w:lang w:val="en-AU"/>
        </w:rPr>
      </w:pPr>
      <w:ins w:id="257" w:author="Honghao Su (EI)" w:date="2023-10-07T20:18:00Z">
        <w:del w:id="258" w:author="26.颜孜宇 Belle Yan" w:date="2023-10-10T22:38:00Z">
          <w:r w:rsidDel="00D32CF8">
            <w:rPr>
              <w:rFonts w:ascii="Times New Roman" w:hAnsi="Times New Roman" w:cs="Times New Roman"/>
              <w:lang w:val="en-AU"/>
            </w:rPr>
            <w:delText>Due to the toxicity from the metabolite, there is certain regression in the population of yeast present. The intrinsic growth rate of yeast is represented by r, the carrying capacity is set as C, and d is the toxicity per unit metabolite. A model of that can be written, incorporating all these variables that completes the set of differential equations:</w:delText>
          </w:r>
        </w:del>
      </w:ins>
    </w:p>
    <w:p w14:paraId="3D00DFFF" w14:textId="77777777" w:rsidR="00D32CF8" w:rsidRDefault="00D32CF8" w:rsidP="00420F9B">
      <w:pPr>
        <w:rPr>
          <w:ins w:id="259" w:author="26.颜孜宇 Belle Yan" w:date="2023-10-10T22:39:00Z"/>
          <w:rFonts w:ascii="Times New Roman" w:hAnsi="Times New Roman" w:cs="Times New Roman"/>
          <w:lang w:val="en-AU"/>
        </w:rPr>
      </w:pPr>
    </w:p>
    <w:p w14:paraId="57A107D3" w14:textId="4B9FDEF8" w:rsidR="00420F9B" w:rsidDel="00D32CF8" w:rsidRDefault="00420F9B" w:rsidP="00420F9B">
      <w:pPr>
        <w:rPr>
          <w:ins w:id="260" w:author="Honghao Su (EI)" w:date="2023-10-07T20:18:00Z"/>
          <w:del w:id="261" w:author="26.颜孜宇 Belle Yan" w:date="2023-10-10T22:38:00Z"/>
          <w:rFonts w:ascii="Times New Roman" w:hAnsi="Times New Roman" w:cs="Times New Roman"/>
          <w:lang w:val="en-AU"/>
        </w:rPr>
      </w:pPr>
    </w:p>
    <w:p w14:paraId="57B6066A" w14:textId="6E3CEF1E" w:rsidR="00420F9B" w:rsidRPr="00644E76" w:rsidDel="00D32CF8" w:rsidRDefault="00000000" w:rsidP="00420F9B">
      <w:pPr>
        <w:rPr>
          <w:ins w:id="262" w:author="Honghao Su (EI)" w:date="2023-10-07T20:18:00Z"/>
          <w:del w:id="263" w:author="26.颜孜宇 Belle Yan" w:date="2023-10-10T22:38:00Z"/>
          <w:rFonts w:ascii="Times New Roman" w:hAnsi="Times New Roman" w:cs="Times New Roman"/>
          <w:lang w:val="en-AU"/>
        </w:rPr>
      </w:pPr>
      <m:oMathPara>
        <m:oMath>
          <m:f>
            <m:fPr>
              <m:ctrlPr>
                <w:ins w:id="264" w:author="Honghao Su (EI)" w:date="2023-10-07T20:18:00Z">
                  <w:del w:id="265" w:author="26.颜孜宇 Belle Yan" w:date="2023-10-10T22:38:00Z">
                    <w:rPr>
                      <w:rFonts w:ascii="Cambria Math" w:hAnsi="Cambria Math" w:cs="Times New Roman"/>
                      <w:i/>
                      <w:lang w:val="en-AU"/>
                    </w:rPr>
                  </w:del>
                </w:ins>
              </m:ctrlPr>
            </m:fPr>
            <m:num>
              <m:r>
                <w:ins w:id="266" w:author="Honghao Su (EI)" w:date="2023-10-07T20:18:00Z">
                  <w:del w:id="267" w:author="26.颜孜宇 Belle Yan" w:date="2023-10-10T22:38:00Z">
                    <w:rPr>
                      <w:rFonts w:ascii="Cambria Math" w:hAnsi="Cambria Math" w:cs="Times New Roman"/>
                      <w:lang w:val="en-AU"/>
                    </w:rPr>
                    <m:t>dP</m:t>
                  </w:del>
                </w:ins>
              </m:r>
            </m:num>
            <m:den>
              <m:r>
                <w:ins w:id="268" w:author="Honghao Su (EI)" w:date="2023-10-07T20:18:00Z">
                  <w:del w:id="269" w:author="26.颜孜宇 Belle Yan" w:date="2023-10-10T22:38:00Z">
                    <w:rPr>
                      <w:rFonts w:ascii="Cambria Math" w:hAnsi="Cambria Math" w:cs="Times New Roman"/>
                      <w:lang w:val="en-AU"/>
                    </w:rPr>
                    <m:t>dt</m:t>
                  </w:del>
                </w:ins>
              </m:r>
            </m:den>
          </m:f>
          <m:r>
            <w:ins w:id="270" w:author="Honghao Su (EI)" w:date="2023-10-07T20:18:00Z">
              <w:del w:id="271" w:author="26.颜孜宇 Belle Yan" w:date="2023-10-10T22:38:00Z">
                <w:rPr>
                  <w:rFonts w:ascii="Cambria Math" w:hAnsi="Cambria Math" w:cs="Times New Roman"/>
                  <w:lang w:val="en-AU"/>
                </w:rPr>
                <m:t>=P(r-d*M)(</m:t>
              </w:del>
            </w:ins>
          </m:r>
          <m:f>
            <m:fPr>
              <m:ctrlPr>
                <w:ins w:id="272" w:author="Honghao Su (EI)" w:date="2023-10-07T20:18:00Z">
                  <w:del w:id="273" w:author="26.颜孜宇 Belle Yan" w:date="2023-10-10T22:38:00Z">
                    <w:rPr>
                      <w:rFonts w:ascii="Cambria Math" w:hAnsi="Cambria Math" w:cs="Times New Roman"/>
                      <w:i/>
                      <w:lang w:val="en-AU"/>
                    </w:rPr>
                  </w:del>
                </w:ins>
              </m:ctrlPr>
            </m:fPr>
            <m:num>
              <m:r>
                <w:ins w:id="274" w:author="Honghao Su (EI)" w:date="2023-10-07T20:18:00Z">
                  <w:del w:id="275" w:author="26.颜孜宇 Belle Yan" w:date="2023-10-10T22:38:00Z">
                    <w:rPr>
                      <w:rFonts w:ascii="Cambria Math" w:hAnsi="Cambria Math" w:cs="Times New Roman"/>
                      <w:lang w:val="en-AU"/>
                    </w:rPr>
                    <m:t>C-P</m:t>
                  </w:del>
                </w:ins>
              </m:r>
            </m:num>
            <m:den>
              <m:r>
                <w:ins w:id="276" w:author="Honghao Su (EI)" w:date="2023-10-07T20:18:00Z">
                  <w:del w:id="277" w:author="26.颜孜宇 Belle Yan" w:date="2023-10-10T22:38:00Z">
                    <w:rPr>
                      <w:rFonts w:ascii="Cambria Math" w:hAnsi="Cambria Math" w:cs="Times New Roman"/>
                      <w:lang w:val="en-AU"/>
                    </w:rPr>
                    <m:t>C</m:t>
                  </w:del>
                </w:ins>
              </m:r>
            </m:den>
          </m:f>
          <m:r>
            <w:ins w:id="278" w:author="Honghao Su (EI)" w:date="2023-10-07T20:18:00Z">
              <w:del w:id="279" w:author="26.颜孜宇 Belle Yan" w:date="2023-10-10T22:38:00Z">
                <w:rPr>
                  <w:rFonts w:ascii="Cambria Math" w:hAnsi="Cambria Math" w:cs="Times New Roman"/>
                  <w:lang w:val="en-AU"/>
                </w:rPr>
                <m:t>)</m:t>
              </w:del>
            </w:ins>
          </m:r>
        </m:oMath>
      </m:oMathPara>
    </w:p>
    <w:p w14:paraId="7D20E566" w14:textId="77777777" w:rsidR="00420F9B" w:rsidRDefault="00420F9B" w:rsidP="00420F9B">
      <w:pPr>
        <w:rPr>
          <w:ins w:id="280" w:author="Honghao Su (EI)" w:date="2023-10-07T20:21:00Z"/>
          <w:rFonts w:ascii="Times New Roman" w:hAnsi="Times New Roman" w:cs="Times New Roman"/>
          <w:lang w:val="en-AU"/>
        </w:rPr>
      </w:pPr>
    </w:p>
    <w:p w14:paraId="06E6D1EE" w14:textId="381F01FB" w:rsidR="00A36699" w:rsidDel="00270C36" w:rsidRDefault="00A36699" w:rsidP="00420F9B">
      <w:pPr>
        <w:rPr>
          <w:ins w:id="281" w:author="Honghao Su (EI)" w:date="2023-10-07T20:18:00Z"/>
          <w:del w:id="282" w:author="26.颜孜宇 Belle Yan" w:date="2023-10-10T22:43:00Z"/>
          <w:rFonts w:ascii="Times New Roman" w:hAnsi="Times New Roman" w:cs="Times New Roman"/>
          <w:lang w:val="en-AU"/>
        </w:rPr>
      </w:pPr>
      <w:ins w:id="283" w:author="Honghao Su (EI)" w:date="2023-10-07T20:21:00Z">
        <w:del w:id="284" w:author="26.颜孜宇 Belle Yan" w:date="2023-10-10T22:43:00Z">
          <w:r w:rsidRPr="00A36699" w:rsidDel="00270C36">
            <w:rPr>
              <w:rFonts w:ascii="Times New Roman" w:hAnsi="Times New Roman" w:cs="Times New Roman"/>
              <w:highlight w:val="yellow"/>
              <w:lang w:val="en-AU"/>
              <w:rPrChange w:id="285" w:author="Honghao Su (EI)" w:date="2023-10-07T20:29:00Z">
                <w:rPr>
                  <w:rFonts w:ascii="Times New Roman" w:hAnsi="Times New Roman" w:cs="Times New Roman"/>
                  <w:lang w:val="en-AU"/>
                </w:rPr>
              </w:rPrChange>
            </w:rPr>
            <w:delText>[Make it more logical. Start with logistic growth model.</w:delText>
          </w:r>
        </w:del>
      </w:ins>
      <w:ins w:id="286" w:author="Honghao Su (EI)" w:date="2023-10-07T20:28:00Z">
        <w:del w:id="287" w:author="26.颜孜宇 Belle Yan" w:date="2023-10-10T22:43:00Z">
          <w:r w:rsidRPr="00A36699" w:rsidDel="00270C36">
            <w:rPr>
              <w:rFonts w:ascii="Times New Roman" w:hAnsi="Times New Roman" w:cs="Times New Roman"/>
              <w:highlight w:val="yellow"/>
              <w:lang w:val="en-AU"/>
              <w:rPrChange w:id="288" w:author="Honghao Su (EI)" w:date="2023-10-07T20:29:00Z">
                <w:rPr>
                  <w:rFonts w:ascii="Times New Roman" w:hAnsi="Times New Roman" w:cs="Times New Roman"/>
                  <w:lang w:val="en-AU"/>
                </w:rPr>
              </w:rPrChange>
            </w:rPr>
            <w:delText xml:space="preserve"> </w:delText>
          </w:r>
        </w:del>
      </w:ins>
      <w:ins w:id="289" w:author="Honghao Su (EI)" w:date="2023-10-07T20:29:00Z">
        <w:del w:id="290" w:author="26.颜孜宇 Belle Yan" w:date="2023-10-10T22:43:00Z">
          <w:r w:rsidRPr="00A36699" w:rsidDel="00270C36">
            <w:rPr>
              <w:rFonts w:ascii="Times New Roman" w:hAnsi="Times New Roman" w:cs="Times New Roman"/>
              <w:highlight w:val="yellow"/>
              <w:lang w:val="en-AU"/>
              <w:rPrChange w:id="291" w:author="Honghao Su (EI)" w:date="2023-10-07T20:29:00Z">
                <w:rPr>
                  <w:rFonts w:ascii="Times New Roman" w:hAnsi="Times New Roman" w:cs="Times New Roman"/>
                  <w:lang w:val="en-AU"/>
                </w:rPr>
              </w:rPrChange>
            </w:rPr>
            <w:delText>Then incorporate the effect of metabolites in a step-wise manner.]</w:delText>
          </w:r>
        </w:del>
      </w:ins>
    </w:p>
    <w:p w14:paraId="720D7289" w14:textId="77777777" w:rsidR="00420F9B" w:rsidRPr="00202417" w:rsidRDefault="00420F9B" w:rsidP="00420F9B">
      <w:pPr>
        <w:rPr>
          <w:ins w:id="292" w:author="Honghao Su (EI)" w:date="2023-10-07T20:18:00Z"/>
          <w:rFonts w:ascii="Times New Roman" w:hAnsi="Times New Roman" w:cs="Times New Roman"/>
          <w:lang w:val="en-AU"/>
        </w:rPr>
      </w:pPr>
    </w:p>
    <w:p w14:paraId="21845E9A" w14:textId="77777777" w:rsidR="00420F9B" w:rsidRDefault="00420F9B">
      <w:pPr>
        <w:widowControl/>
        <w:jc w:val="left"/>
        <w:rPr>
          <w:szCs w:val="21"/>
        </w:rPr>
      </w:pPr>
    </w:p>
    <w:p w14:paraId="787A8811" w14:textId="77777777" w:rsidR="00460CD7" w:rsidRDefault="00460CD7">
      <w:pPr>
        <w:widowControl/>
        <w:jc w:val="left"/>
        <w:rPr>
          <w:szCs w:val="21"/>
        </w:rPr>
      </w:pPr>
    </w:p>
    <w:p w14:paraId="10B2AC4E" w14:textId="77416CD7" w:rsidR="00420F9B" w:rsidRDefault="00420F9B">
      <w:pPr>
        <w:widowControl/>
        <w:jc w:val="left"/>
        <w:rPr>
          <w:ins w:id="293" w:author="Honghao Su (EI)" w:date="2023-10-07T20:13:00Z"/>
          <w:i/>
          <w:iCs/>
          <w:szCs w:val="21"/>
        </w:rPr>
      </w:pPr>
      <w:ins w:id="294" w:author="Honghao Su (EI)" w:date="2023-10-07T20:13:00Z">
        <w:r>
          <w:rPr>
            <w:i/>
            <w:iCs/>
            <w:szCs w:val="21"/>
          </w:rPr>
          <w:t>Result</w:t>
        </w:r>
      </w:ins>
      <w:ins w:id="295" w:author="Honghao Su (EI)" w:date="2023-10-07T20:14:00Z">
        <w:r>
          <w:rPr>
            <w:i/>
            <w:iCs/>
            <w:szCs w:val="21"/>
          </w:rPr>
          <w:t>s</w:t>
        </w:r>
      </w:ins>
    </w:p>
    <w:p w14:paraId="0FC2F5BB" w14:textId="771C388F" w:rsidR="00460CD7" w:rsidRDefault="006A0C2C">
      <w:pPr>
        <w:widowControl/>
        <w:jc w:val="left"/>
        <w:rPr>
          <w:i/>
          <w:iCs/>
          <w:szCs w:val="21"/>
        </w:rPr>
      </w:pPr>
      <w:r>
        <w:rPr>
          <w:i/>
          <w:iCs/>
          <w:szCs w:val="21"/>
        </w:rPr>
        <w:t>Experiment 1: hOCT2 transporter effect on Population Growth Rate and Metabolite Concentration</w:t>
      </w:r>
    </w:p>
    <w:p w14:paraId="4559BCA8" w14:textId="77777777" w:rsidR="00460CD7" w:rsidRDefault="006A0C2C">
      <w:pPr>
        <w:widowControl/>
        <w:jc w:val="left"/>
        <w:rPr>
          <w:rFonts w:eastAsia="NewCenturySchlbk-Roman" w:cs="NewCenturySchlbk-Roman"/>
          <w:color w:val="231F20"/>
          <w:kern w:val="0"/>
          <w:szCs w:val="21"/>
          <w:lang w:bidi="ar"/>
        </w:rPr>
      </w:pPr>
      <w:r>
        <w:rPr>
          <w:rFonts w:eastAsia="NewCenturySchlbk-Roman" w:cs="NewCenturySchlbk-Roman"/>
          <w:color w:val="231F20"/>
          <w:kern w:val="0"/>
          <w:szCs w:val="21"/>
          <w:lang w:bidi="ar"/>
        </w:rPr>
        <w:t xml:space="preserve">The kinetics of interaction of hOCT2 with PQ was saturable with </w:t>
      </w:r>
    </w:p>
    <w:p w14:paraId="1EA75BF0" w14:textId="77777777" w:rsidR="00460CD7" w:rsidRDefault="006A0C2C">
      <w:pPr>
        <w:widowControl/>
        <w:jc w:val="left"/>
        <w:rPr>
          <w:rFonts w:eastAsia="NewCenturySchlbk-Roman" w:cs="NewCenturySchlbk-Roman"/>
          <w:color w:val="231F20"/>
          <w:kern w:val="0"/>
          <w:szCs w:val="21"/>
          <w:lang w:bidi="ar"/>
        </w:rPr>
      </w:pPr>
      <w:r>
        <w:rPr>
          <w:rFonts w:eastAsia="NewCenturySchlbk-Roman" w:cs="NewCenturySchlbk-Roman"/>
          <w:color w:val="231F20"/>
          <w:kern w:val="0"/>
          <w:szCs w:val="21"/>
          <w:lang w:bidi="ar"/>
        </w:rPr>
        <w:t xml:space="preserve">a </w:t>
      </w:r>
      <w:r>
        <w:rPr>
          <w:rFonts w:eastAsia="NewCenturySchlbk-Italic" w:cs="NewCenturySchlbk-Italic"/>
          <w:i/>
          <w:iCs/>
          <w:color w:val="231F20"/>
          <w:kern w:val="0"/>
          <w:szCs w:val="21"/>
          <w:lang w:bidi="ar"/>
        </w:rPr>
        <w:t>K</w:t>
      </w:r>
      <w:r>
        <w:rPr>
          <w:rFonts w:eastAsia="NewCenturySchlbk-Roman" w:cs="NewCenturySchlbk-Roman"/>
          <w:color w:val="231F20"/>
          <w:kern w:val="0"/>
          <w:szCs w:val="21"/>
          <w:lang w:bidi="ar"/>
        </w:rPr>
        <w:t>m value of 114</w:t>
      </w:r>
      <w:r>
        <w:rPr>
          <w:rFonts w:eastAsia="NewCenturySchlbk-Roman" w:cs="NewCenturySchlbk-Roman"/>
          <w:color w:val="231F20"/>
          <w:kern w:val="0"/>
          <w:szCs w:val="21"/>
          <w:vertAlign w:val="subscript"/>
          <w:lang w:bidi="ar"/>
        </w:rPr>
        <w:t xml:space="preserve"> </w:t>
      </w:r>
      <w:r>
        <w:rPr>
          <w:rFonts w:eastAsia="PingFang SC" w:cs="PingFang SC"/>
          <w:color w:val="333333"/>
          <w:kern w:val="0"/>
          <w:szCs w:val="21"/>
          <w:shd w:val="clear" w:color="auto" w:fill="FFFFFF"/>
          <w:lang w:bidi="ar"/>
        </w:rPr>
        <w:t xml:space="preserve">± </w:t>
      </w:r>
      <w:r>
        <w:rPr>
          <w:rFonts w:eastAsia="NewCenturySchlbk-Roman" w:cs="NewCenturySchlbk-Roman"/>
          <w:color w:val="231F20"/>
          <w:kern w:val="0"/>
          <w:szCs w:val="21"/>
          <w:lang w:bidi="ar"/>
        </w:rPr>
        <w:t xml:space="preserve">23 µM and </w:t>
      </w:r>
      <w:r>
        <w:rPr>
          <w:rFonts w:eastAsia="NewCenturySchlbk-Italic" w:cs="NewCenturySchlbk-Italic"/>
          <w:i/>
          <w:iCs/>
          <w:color w:val="231F20"/>
          <w:kern w:val="0"/>
          <w:szCs w:val="21"/>
          <w:lang w:bidi="ar"/>
        </w:rPr>
        <w:t>a V</w:t>
      </w:r>
      <w:r>
        <w:rPr>
          <w:rFonts w:eastAsia="NewCenturySchlbk-Roman" w:cs="NewCenturySchlbk-Roman"/>
          <w:color w:val="231F20"/>
          <w:kern w:val="0"/>
          <w:szCs w:val="21"/>
          <w:lang w:bidi="ar"/>
        </w:rPr>
        <w:t xml:space="preserve">max value of 174 </w:t>
      </w:r>
      <w:r>
        <w:rPr>
          <w:rFonts w:eastAsia="PingFang SC" w:cs="PingFang SC"/>
          <w:color w:val="333333"/>
          <w:kern w:val="0"/>
          <w:szCs w:val="21"/>
          <w:shd w:val="clear" w:color="auto" w:fill="FFFFFF"/>
          <w:lang w:bidi="ar"/>
        </w:rPr>
        <w:t>±</w:t>
      </w:r>
      <w:r>
        <w:rPr>
          <w:rFonts w:eastAsia="Universal-GreekwithMathPi" w:cs="Universal-GreekwithMathPi"/>
          <w:color w:val="231F20"/>
          <w:kern w:val="0"/>
          <w:szCs w:val="21"/>
          <w:lang w:bidi="ar"/>
        </w:rPr>
        <w:t xml:space="preserve"> </w:t>
      </w:r>
      <w:r>
        <w:rPr>
          <w:rFonts w:eastAsia="NewCenturySchlbk-Roman" w:cs="NewCenturySchlbk-Roman"/>
          <w:color w:val="231F20"/>
          <w:kern w:val="0"/>
          <w:szCs w:val="21"/>
          <w:lang w:bidi="ar"/>
        </w:rPr>
        <w:t xml:space="preserve">37 </w:t>
      </w:r>
      <w:proofErr w:type="spellStart"/>
      <w:r>
        <w:rPr>
          <w:rFonts w:eastAsia="NewCenturySchlbk-Roman" w:cs="NewCenturySchlbk-Roman"/>
          <w:color w:val="231F20"/>
          <w:kern w:val="0"/>
          <w:szCs w:val="21"/>
          <w:lang w:bidi="ar"/>
        </w:rPr>
        <w:t>pmol</w:t>
      </w:r>
      <w:proofErr w:type="spellEnd"/>
      <w:r>
        <w:rPr>
          <w:rFonts w:eastAsia="NewCenturySchlbk-Roman" w:cs="NewCenturySchlbk-Roman"/>
          <w:color w:val="231F20"/>
          <w:kern w:val="0"/>
          <w:szCs w:val="21"/>
          <w:lang w:bidi="ar"/>
        </w:rPr>
        <w:t xml:space="preserve">/mg/min  </w:t>
      </w:r>
    </w:p>
    <w:p w14:paraId="157ED70A" w14:textId="77777777" w:rsidR="00460CD7" w:rsidRDefault="006A0C2C">
      <w:pPr>
        <w:widowControl/>
        <w:jc w:val="left"/>
        <w:rPr>
          <w:rFonts w:ascii="NewCenturySchlbk-Roman" w:eastAsia="NewCenturySchlbk-Roman" w:hAnsi="NewCenturySchlbk-Roman" w:cs="NewCenturySchlbk-Roman"/>
          <w:color w:val="231F20"/>
          <w:kern w:val="0"/>
          <w:sz w:val="18"/>
          <w:szCs w:val="18"/>
          <w:lang w:bidi="ar"/>
        </w:rPr>
      </w:pPr>
      <w:r>
        <w:rPr>
          <w:rFonts w:eastAsia="NewCenturySchlbk-Roman" w:cs="NewCenturySchlbk-Roman"/>
          <w:color w:val="231F20"/>
          <w:kern w:val="0"/>
          <w:szCs w:val="21"/>
          <w:lang w:bidi="ar"/>
        </w:rPr>
        <w:lastRenderedPageBreak/>
        <w:t>We used the ODE solver “</w:t>
      </w:r>
      <w:proofErr w:type="spellStart"/>
      <w:r>
        <w:rPr>
          <w:rFonts w:eastAsia="NewCenturySchlbk-Roman" w:cs="NewCenturySchlbk-Roman"/>
          <w:color w:val="231F20"/>
          <w:kern w:val="0"/>
          <w:szCs w:val="21"/>
          <w:lang w:bidi="ar"/>
        </w:rPr>
        <w:t>deSolve</w:t>
      </w:r>
      <w:proofErr w:type="spellEnd"/>
      <w:r>
        <w:rPr>
          <w:rFonts w:eastAsia="NewCenturySchlbk-Roman" w:cs="NewCenturySchlbk-Roman"/>
          <w:color w:val="231F20"/>
          <w:kern w:val="0"/>
          <w:szCs w:val="21"/>
          <w:lang w:bidi="ar"/>
        </w:rPr>
        <w:t>” in R Studio to........................</w:t>
      </w:r>
      <w:r>
        <w:rPr>
          <w:rFonts w:ascii="NewCenturySchlbk-Roman" w:eastAsia="NewCenturySchlbk-Roman" w:hAnsi="NewCenturySchlbk-Roman" w:cs="NewCenturySchlbk-Roman"/>
          <w:noProof/>
          <w:color w:val="231F20"/>
          <w:kern w:val="0"/>
          <w:sz w:val="18"/>
          <w:szCs w:val="18"/>
          <w:lang w:bidi="ar"/>
        </w:rPr>
        <w:drawing>
          <wp:inline distT="0" distB="0" distL="114300" distR="114300" wp14:anchorId="1E7BC6F2" wp14:editId="0D8BEDC9">
            <wp:extent cx="5263515" cy="2971800"/>
            <wp:effectExtent l="0" t="0" r="19685" b="0"/>
            <wp:docPr id="1" name="图片 1" descr="截屏2023-10-07 11.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10-07 11.50.46"/>
                    <pic:cNvPicPr>
                      <a:picLocks noChangeAspect="1"/>
                    </pic:cNvPicPr>
                  </pic:nvPicPr>
                  <pic:blipFill>
                    <a:blip r:embed="rId4"/>
                    <a:stretch>
                      <a:fillRect/>
                    </a:stretch>
                  </pic:blipFill>
                  <pic:spPr>
                    <a:xfrm>
                      <a:off x="0" y="0"/>
                      <a:ext cx="5263515" cy="2971800"/>
                    </a:xfrm>
                    <a:prstGeom prst="rect">
                      <a:avLst/>
                    </a:prstGeom>
                  </pic:spPr>
                </pic:pic>
              </a:graphicData>
            </a:graphic>
          </wp:inline>
        </w:drawing>
      </w:r>
    </w:p>
    <w:p w14:paraId="3E0C4DBC" w14:textId="77777777" w:rsidR="00460CD7" w:rsidRDefault="006A0C2C">
      <w:pPr>
        <w:widowControl/>
        <w:jc w:val="left"/>
        <w:rPr>
          <w:rFonts w:eastAsia="NewCenturySchlbk-Roman" w:cs="NewCenturySchlbk-Roman"/>
          <w:color w:val="231F20"/>
          <w:kern w:val="0"/>
          <w:szCs w:val="21"/>
          <w:lang w:bidi="ar"/>
        </w:rPr>
      </w:pPr>
      <w:r>
        <w:rPr>
          <w:rFonts w:eastAsia="NewCenturySchlbk-Roman" w:cs="NewCenturySchlbk-Roman"/>
          <w:color w:val="231F20"/>
          <w:kern w:val="0"/>
          <w:szCs w:val="21"/>
          <w:lang w:bidi="ar"/>
        </w:rPr>
        <w:t xml:space="preserve">As shown in the population/time graph (left), the amount of </w:t>
      </w:r>
      <w:proofErr w:type="spellStart"/>
      <w:r>
        <w:rPr>
          <w:rFonts w:eastAsia="NewCenturySchlbk-Roman" w:cs="NewCenturySchlbk-Roman"/>
          <w:color w:val="231F20"/>
          <w:kern w:val="0"/>
          <w:szCs w:val="21"/>
          <w:lang w:bidi="ar"/>
        </w:rPr>
        <w:t>S.cerevisiae</w:t>
      </w:r>
      <w:proofErr w:type="spellEnd"/>
      <w:r>
        <w:rPr>
          <w:rFonts w:eastAsia="NewCenturySchlbk-Roman" w:cs="NewCenturySchlbk-Roman"/>
          <w:color w:val="231F20"/>
          <w:kern w:val="0"/>
          <w:szCs w:val="21"/>
          <w:lang w:bidi="ar"/>
        </w:rPr>
        <w:t xml:space="preserve"> without transporter reaches the peak at approximately the 45</w:t>
      </w:r>
      <w:r>
        <w:rPr>
          <w:rFonts w:eastAsia="NewCenturySchlbk-Roman" w:cs="NewCenturySchlbk-Roman"/>
          <w:color w:val="231F20"/>
          <w:kern w:val="0"/>
          <w:szCs w:val="21"/>
          <w:vertAlign w:val="superscript"/>
          <w:lang w:bidi="ar"/>
        </w:rPr>
        <w:t>th</w:t>
      </w:r>
      <w:r>
        <w:rPr>
          <w:rFonts w:eastAsia="NewCenturySchlbk-Roman" w:cs="NewCenturySchlbk-Roman"/>
          <w:color w:val="231F20"/>
          <w:kern w:val="0"/>
          <w:szCs w:val="21"/>
          <w:lang w:bidi="ar"/>
        </w:rPr>
        <w:t xml:space="preserve"> hour and starts to decrease at about the 90</w:t>
      </w:r>
      <w:r>
        <w:rPr>
          <w:rFonts w:eastAsia="NewCenturySchlbk-Roman" w:cs="NewCenturySchlbk-Roman"/>
          <w:color w:val="231F20"/>
          <w:kern w:val="0"/>
          <w:szCs w:val="21"/>
          <w:vertAlign w:val="superscript"/>
          <w:lang w:bidi="ar"/>
        </w:rPr>
        <w:t>th</w:t>
      </w:r>
      <w:r>
        <w:rPr>
          <w:rFonts w:eastAsia="NewCenturySchlbk-Roman" w:cs="NewCenturySchlbk-Roman"/>
          <w:color w:val="231F20"/>
          <w:kern w:val="0"/>
          <w:szCs w:val="21"/>
          <w:lang w:bidi="ar"/>
        </w:rPr>
        <w:t xml:space="preserve"> hour. In comparison the graph showing the amount of </w:t>
      </w:r>
      <w:proofErr w:type="spellStart"/>
      <w:r>
        <w:rPr>
          <w:rFonts w:eastAsia="NewCenturySchlbk-Roman" w:cs="NewCenturySchlbk-Roman"/>
          <w:color w:val="231F20"/>
          <w:kern w:val="0"/>
          <w:szCs w:val="21"/>
          <w:lang w:bidi="ar"/>
        </w:rPr>
        <w:t>S.cerevisiae</w:t>
      </w:r>
      <w:proofErr w:type="spellEnd"/>
      <w:r>
        <w:rPr>
          <w:rFonts w:eastAsia="NewCenturySchlbk-Roman" w:cs="NewCenturySchlbk-Roman"/>
          <w:color w:val="231F20"/>
          <w:kern w:val="0"/>
          <w:szCs w:val="21"/>
          <w:lang w:bidi="ar"/>
        </w:rPr>
        <w:t xml:space="preserve"> with transporter starts to increase at the same time but remains at the population of approximately 5000.</w:t>
      </w:r>
    </w:p>
    <w:p w14:paraId="790EFA7D" w14:textId="77777777" w:rsidR="00460CD7" w:rsidRDefault="006A0C2C">
      <w:pPr>
        <w:widowControl/>
        <w:jc w:val="left"/>
        <w:rPr>
          <w:rFonts w:eastAsia="NewCenturySchlbk-Roman" w:cs="NewCenturySchlbk-Roman"/>
          <w:color w:val="231F20"/>
          <w:kern w:val="0"/>
          <w:szCs w:val="21"/>
          <w:lang w:bidi="ar"/>
        </w:rPr>
      </w:pPr>
      <w:r>
        <w:rPr>
          <w:rFonts w:eastAsia="NewCenturySchlbk-Roman" w:cs="NewCenturySchlbk-Roman"/>
          <w:color w:val="231F20"/>
          <w:kern w:val="0"/>
          <w:szCs w:val="21"/>
          <w:lang w:bidi="ar"/>
        </w:rPr>
        <w:t xml:space="preserve">In the metabolite concentration/time graph (right), the total amount of metabolites produced in </w:t>
      </w:r>
      <w:proofErr w:type="spellStart"/>
      <w:r>
        <w:rPr>
          <w:rFonts w:eastAsia="NewCenturySchlbk-Roman" w:cs="NewCenturySchlbk-Roman"/>
          <w:color w:val="231F20"/>
          <w:kern w:val="0"/>
          <w:szCs w:val="21"/>
          <w:lang w:bidi="ar"/>
        </w:rPr>
        <w:t>S.cerevisiae</w:t>
      </w:r>
      <w:proofErr w:type="spellEnd"/>
      <w:r>
        <w:rPr>
          <w:rFonts w:eastAsia="NewCenturySchlbk-Roman" w:cs="NewCenturySchlbk-Roman"/>
          <w:color w:val="231F20"/>
          <w:kern w:val="0"/>
          <w:szCs w:val="21"/>
          <w:lang w:bidi="ar"/>
        </w:rPr>
        <w:t xml:space="preserve"> without transporters stops producing metabolites at about the 100</w:t>
      </w:r>
      <w:r>
        <w:rPr>
          <w:rFonts w:eastAsia="NewCenturySchlbk-Roman" w:cs="NewCenturySchlbk-Roman"/>
          <w:color w:val="231F20"/>
          <w:kern w:val="0"/>
          <w:szCs w:val="21"/>
          <w:vertAlign w:val="superscript"/>
          <w:lang w:bidi="ar"/>
        </w:rPr>
        <w:t>th</w:t>
      </w:r>
      <w:r>
        <w:rPr>
          <w:rFonts w:eastAsia="NewCenturySchlbk-Roman" w:cs="NewCenturySchlbk-Roman"/>
          <w:color w:val="231F20"/>
          <w:kern w:val="0"/>
          <w:szCs w:val="21"/>
          <w:lang w:bidi="ar"/>
        </w:rPr>
        <w:t xml:space="preserve"> hour, while the </w:t>
      </w:r>
      <w:proofErr w:type="spellStart"/>
      <w:r>
        <w:rPr>
          <w:rFonts w:eastAsia="NewCenturySchlbk-Roman" w:cs="NewCenturySchlbk-Roman"/>
          <w:color w:val="231F20"/>
          <w:kern w:val="0"/>
          <w:szCs w:val="21"/>
          <w:lang w:bidi="ar"/>
        </w:rPr>
        <w:t>S.cerevisiae</w:t>
      </w:r>
      <w:proofErr w:type="spellEnd"/>
      <w:r>
        <w:rPr>
          <w:rFonts w:eastAsia="NewCenturySchlbk-Roman" w:cs="NewCenturySchlbk-Roman"/>
          <w:color w:val="231F20"/>
          <w:kern w:val="0"/>
          <w:szCs w:val="21"/>
          <w:lang w:bidi="ar"/>
        </w:rPr>
        <w:t xml:space="preserve"> with transporters continues to produce metabolites with a steady rate. </w:t>
      </w:r>
    </w:p>
    <w:p w14:paraId="4EAC7B68" w14:textId="77777777" w:rsidR="00460CD7" w:rsidRDefault="00460CD7">
      <w:pPr>
        <w:widowControl/>
        <w:jc w:val="left"/>
        <w:rPr>
          <w:rFonts w:eastAsia="NewCenturySchlbk-Roman" w:cs="NewCenturySchlbk-Roman"/>
          <w:color w:val="231F20"/>
          <w:kern w:val="0"/>
          <w:szCs w:val="21"/>
          <w:lang w:bidi="ar"/>
        </w:rPr>
      </w:pPr>
    </w:p>
    <w:p w14:paraId="4A071122" w14:textId="77777777" w:rsidR="00460CD7" w:rsidRDefault="006A0C2C">
      <w:pPr>
        <w:widowControl/>
        <w:jc w:val="left"/>
        <w:rPr>
          <w:szCs w:val="21"/>
        </w:rPr>
      </w:pPr>
      <w:r>
        <w:rPr>
          <w:szCs w:val="21"/>
        </w:rPr>
        <w:t>Experiment 2: rMATE1 transporter effect on Population Growth Rate and Metabolite Concentration</w:t>
      </w:r>
    </w:p>
    <w:p w14:paraId="0C2922B7" w14:textId="77777777" w:rsidR="00460CD7" w:rsidRDefault="00460CD7">
      <w:pPr>
        <w:widowControl/>
        <w:jc w:val="left"/>
        <w:rPr>
          <w:szCs w:val="21"/>
        </w:rPr>
      </w:pPr>
    </w:p>
    <w:p w14:paraId="21258666" w14:textId="77777777" w:rsidR="00460CD7" w:rsidRDefault="006A0C2C">
      <w:pPr>
        <w:rPr>
          <w:szCs w:val="21"/>
        </w:rPr>
      </w:pPr>
      <w:r>
        <w:rPr>
          <w:szCs w:val="21"/>
        </w:rPr>
        <w:t>XXXXXXXXXXXXX</w:t>
      </w:r>
    </w:p>
    <w:p w14:paraId="37A1A835" w14:textId="77777777" w:rsidR="00460CD7" w:rsidRDefault="00460CD7">
      <w:pPr>
        <w:rPr>
          <w:szCs w:val="21"/>
        </w:rPr>
      </w:pPr>
    </w:p>
    <w:p w14:paraId="4FBED916" w14:textId="77777777" w:rsidR="00460CD7" w:rsidRDefault="006A0C2C">
      <w:pPr>
        <w:rPr>
          <w:b/>
          <w:bCs/>
          <w:sz w:val="24"/>
        </w:rPr>
      </w:pPr>
      <w:r>
        <w:rPr>
          <w:b/>
          <w:bCs/>
          <w:sz w:val="24"/>
        </w:rPr>
        <w:t>Discussion</w:t>
      </w:r>
    </w:p>
    <w:p w14:paraId="679B070B" w14:textId="77777777" w:rsidR="00460CD7" w:rsidRDefault="006A0C2C">
      <w:pPr>
        <w:rPr>
          <w:szCs w:val="21"/>
        </w:rPr>
      </w:pPr>
      <w:r>
        <w:rPr>
          <w:szCs w:val="21"/>
        </w:rPr>
        <w:t xml:space="preserve">As seen in the results, our model shows that with an suitable ABC transporter used, the </w:t>
      </w:r>
      <w:proofErr w:type="spellStart"/>
      <w:r>
        <w:rPr>
          <w:szCs w:val="21"/>
        </w:rPr>
        <w:t>sencondary</w:t>
      </w:r>
      <w:proofErr w:type="spellEnd"/>
      <w:r>
        <w:rPr>
          <w:szCs w:val="21"/>
        </w:rPr>
        <w:t xml:space="preserve"> metabolites could be exported and the </w:t>
      </w:r>
      <w:proofErr w:type="spellStart"/>
      <w:r>
        <w:rPr>
          <w:szCs w:val="21"/>
        </w:rPr>
        <w:t>cytotoxity</w:t>
      </w:r>
      <w:proofErr w:type="spellEnd"/>
      <w:r>
        <w:rPr>
          <w:szCs w:val="21"/>
        </w:rPr>
        <w:t xml:space="preserve"> could be lowered. XXXXXXXXXXXXXXXXXXXX</w:t>
      </w:r>
    </w:p>
    <w:p w14:paraId="416A19F9" w14:textId="77777777" w:rsidR="00460CD7" w:rsidRDefault="00460CD7">
      <w:pPr>
        <w:rPr>
          <w:szCs w:val="21"/>
        </w:rPr>
      </w:pPr>
    </w:p>
    <w:p w14:paraId="1E732B4B" w14:textId="77777777" w:rsidR="00460CD7" w:rsidRDefault="006A0C2C">
      <w:pPr>
        <w:pStyle w:val="p1"/>
        <w:rPr>
          <w:rFonts w:asciiTheme="minorHAnsi" w:hAnsiTheme="minorHAnsi"/>
          <w:sz w:val="21"/>
          <w:szCs w:val="21"/>
        </w:rPr>
      </w:pPr>
      <w:r>
        <w:rPr>
          <w:rStyle w:val="s1"/>
          <w:rFonts w:asciiTheme="minorHAnsi" w:hAnsiTheme="minorHAnsi"/>
          <w:sz w:val="21"/>
          <w:szCs w:val="21"/>
        </w:rPr>
        <w:t xml:space="preserve">Chen, L., Xiao, W., Yao, M., Wang, Y., &amp; Yang, Y. (2023). Compartmentalization engineering of yeasts to overcome precursor limitations and cytotoxicity in terpenoid production. </w:t>
      </w:r>
      <w:r>
        <w:rPr>
          <w:rStyle w:val="s2"/>
          <w:rFonts w:asciiTheme="minorHAnsi" w:hAnsiTheme="minorHAnsi"/>
          <w:sz w:val="21"/>
          <w:szCs w:val="21"/>
        </w:rPr>
        <w:t>Frontiers in Bioengineering and Biotechnology</w:t>
      </w:r>
      <w:r>
        <w:rPr>
          <w:rStyle w:val="s1"/>
          <w:rFonts w:asciiTheme="minorHAnsi" w:hAnsiTheme="minorHAnsi"/>
          <w:sz w:val="21"/>
          <w:szCs w:val="21"/>
        </w:rPr>
        <w:t xml:space="preserve">, </w:t>
      </w:r>
      <w:r>
        <w:rPr>
          <w:rStyle w:val="s2"/>
          <w:rFonts w:asciiTheme="minorHAnsi" w:hAnsiTheme="minorHAnsi"/>
          <w:sz w:val="21"/>
          <w:szCs w:val="21"/>
        </w:rPr>
        <w:t>11</w:t>
      </w:r>
      <w:r>
        <w:rPr>
          <w:rStyle w:val="s1"/>
          <w:rFonts w:asciiTheme="minorHAnsi" w:hAnsiTheme="minorHAnsi"/>
          <w:sz w:val="21"/>
          <w:szCs w:val="21"/>
        </w:rPr>
        <w:t>. https://doi.org/10.3389/fbioe.2023.1132244</w:t>
      </w:r>
    </w:p>
    <w:p w14:paraId="43509AD0" w14:textId="77777777" w:rsidR="00460CD7" w:rsidRDefault="006A0C2C">
      <w:pPr>
        <w:pStyle w:val="NormalWeb"/>
        <w:widowControl/>
        <w:shd w:val="clear" w:color="auto" w:fill="FFFFFF"/>
        <w:spacing w:beforeAutospacing="0" w:afterAutospacing="0"/>
        <w:rPr>
          <w:color w:val="000000"/>
          <w:sz w:val="21"/>
          <w:szCs w:val="21"/>
          <w:shd w:val="clear" w:color="auto" w:fill="FFFFFF"/>
        </w:rPr>
      </w:pPr>
      <w:r>
        <w:rPr>
          <w:color w:val="000000"/>
          <w:sz w:val="21"/>
          <w:szCs w:val="21"/>
          <w:shd w:val="clear" w:color="auto" w:fill="FFFFFF"/>
        </w:rPr>
        <w:t>Mai, J., Li, W., Ledesma-Amaro, R., &amp; Ji, X. (2021). Engineering Plant Sesquiterpene Synthesis into Yeasts: A Review. Journal of Agricultural and Food Chemistry, 69(33), 9498–9510. https://doi.org/10.1021/acs.jafc.1c03864</w:t>
      </w:r>
    </w:p>
    <w:p w14:paraId="064FEABE" w14:textId="77777777" w:rsidR="00460CD7" w:rsidRDefault="006A0C2C">
      <w:pPr>
        <w:pStyle w:val="NormalWeb"/>
        <w:widowControl/>
        <w:shd w:val="clear" w:color="auto" w:fill="FFFFFF"/>
        <w:spacing w:beforeAutospacing="0" w:afterAutospacing="0"/>
        <w:rPr>
          <w:color w:val="000000"/>
          <w:sz w:val="21"/>
          <w:szCs w:val="21"/>
        </w:rPr>
      </w:pPr>
      <w:r>
        <w:rPr>
          <w:color w:val="000000"/>
          <w:sz w:val="21"/>
          <w:szCs w:val="21"/>
          <w:shd w:val="clear" w:color="auto" w:fill="FFFFFF"/>
        </w:rPr>
        <w:t xml:space="preserve">Yazaki, K., Sugiyama, A., Morita, M., &amp; </w:t>
      </w:r>
      <w:proofErr w:type="spellStart"/>
      <w:r>
        <w:rPr>
          <w:color w:val="000000"/>
          <w:sz w:val="21"/>
          <w:szCs w:val="21"/>
          <w:shd w:val="clear" w:color="auto" w:fill="FFFFFF"/>
        </w:rPr>
        <w:t>Shitan</w:t>
      </w:r>
      <w:proofErr w:type="spellEnd"/>
      <w:r>
        <w:rPr>
          <w:color w:val="000000"/>
          <w:sz w:val="21"/>
          <w:szCs w:val="21"/>
          <w:shd w:val="clear" w:color="auto" w:fill="FFFFFF"/>
        </w:rPr>
        <w:t>, N. (2007). Secondary transport as an efficient membrane transport mechanism for plant secondary metabolites. </w:t>
      </w:r>
      <w:r>
        <w:rPr>
          <w:i/>
          <w:iCs/>
          <w:color w:val="000000"/>
          <w:sz w:val="21"/>
          <w:szCs w:val="21"/>
          <w:shd w:val="clear" w:color="auto" w:fill="FFFFFF"/>
        </w:rPr>
        <w:t>Phytochemistry Reviews</w:t>
      </w:r>
      <w:r>
        <w:rPr>
          <w:color w:val="000000"/>
          <w:sz w:val="21"/>
          <w:szCs w:val="21"/>
          <w:shd w:val="clear" w:color="auto" w:fill="FFFFFF"/>
        </w:rPr>
        <w:t>, </w:t>
      </w:r>
      <w:r>
        <w:rPr>
          <w:i/>
          <w:iCs/>
          <w:color w:val="000000"/>
          <w:sz w:val="21"/>
          <w:szCs w:val="21"/>
          <w:shd w:val="clear" w:color="auto" w:fill="FFFFFF"/>
        </w:rPr>
        <w:t>7</w:t>
      </w:r>
      <w:r>
        <w:rPr>
          <w:color w:val="000000"/>
          <w:sz w:val="21"/>
          <w:szCs w:val="21"/>
          <w:shd w:val="clear" w:color="auto" w:fill="FFFFFF"/>
        </w:rPr>
        <w:t>(3), 513–524. https://doi.org/10.1007/s11101-007-9079-8</w:t>
      </w:r>
    </w:p>
    <w:p w14:paraId="42ED31F2" w14:textId="77777777" w:rsidR="00460CD7" w:rsidRDefault="006A0C2C">
      <w:pPr>
        <w:widowControl/>
        <w:jc w:val="left"/>
      </w:pPr>
      <w:r>
        <w:rPr>
          <w:rFonts w:eastAsia="SimSun" w:cs="Times New Roman"/>
          <w:color w:val="000000"/>
          <w:kern w:val="0"/>
          <w:sz w:val="32"/>
          <w:szCs w:val="32"/>
          <w:shd w:val="clear" w:color="auto" w:fill="FFFFFF"/>
          <w:lang w:bidi="ar"/>
        </w:rPr>
        <w:t>‌</w:t>
      </w:r>
    </w:p>
    <w:p w14:paraId="20A1F03A" w14:textId="77777777" w:rsidR="00460CD7" w:rsidRDefault="006A0C2C">
      <w:pPr>
        <w:widowControl/>
        <w:jc w:val="left"/>
      </w:pPr>
      <w:r>
        <w:rPr>
          <w:rFonts w:eastAsia="SimSun" w:cs="Times New Roman"/>
          <w:color w:val="000000"/>
          <w:kern w:val="0"/>
          <w:sz w:val="32"/>
          <w:szCs w:val="32"/>
          <w:shd w:val="clear" w:color="auto" w:fill="FFFFFF"/>
          <w:lang w:bidi="ar"/>
        </w:rPr>
        <w:lastRenderedPageBreak/>
        <w:t>‌</w:t>
      </w:r>
    </w:p>
    <w:p w14:paraId="7F899657" w14:textId="77777777" w:rsidR="00460CD7" w:rsidRDefault="00460CD7">
      <w:pPr>
        <w:jc w:val="left"/>
        <w:rPr>
          <w:szCs w:val="21"/>
        </w:rPr>
      </w:pPr>
    </w:p>
    <w:p w14:paraId="5C598D6D" w14:textId="77777777" w:rsidR="00460CD7" w:rsidRDefault="00460CD7">
      <w:pPr>
        <w:jc w:val="left"/>
        <w:rPr>
          <w:szCs w:val="21"/>
        </w:rPr>
      </w:pPr>
    </w:p>
    <w:p w14:paraId="72937852" w14:textId="77777777" w:rsidR="00460CD7" w:rsidRDefault="00460CD7">
      <w:pPr>
        <w:jc w:val="left"/>
        <w:rPr>
          <w:szCs w:val="21"/>
        </w:rPr>
      </w:pPr>
    </w:p>
    <w:sectPr w:rsidR="00460C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ICTFontTextStyleBody">
    <w:altName w:val="苹方-简"/>
    <w:panose1 w:val="020B0604020202020204"/>
    <w:charset w:val="00"/>
    <w:family w:val="roman"/>
    <w:pitch w:val="default"/>
  </w:font>
  <w:font w:name="UICTFontTextStyleItalicBody">
    <w:altName w:val="苹方-简"/>
    <w:panose1 w:val="020B0604020202020204"/>
    <w:charset w:val="00"/>
    <w:family w:val="roman"/>
    <w:pitch w:val="default"/>
  </w:font>
  <w:font w:name="AdvOTdd3b7348 . I + 03">
    <w:altName w:val="苹方-简"/>
    <w:panose1 w:val="020B0604020202020204"/>
    <w:charset w:val="00"/>
    <w:family w:val="auto"/>
    <w:pitch w:val="default"/>
  </w:font>
  <w:font w:name="AdvOT2e364b11">
    <w:altName w:val="苹方-简"/>
    <w:panose1 w:val="020B0604020202020204"/>
    <w:charset w:val="00"/>
    <w:family w:val="auto"/>
    <w:pitch w:val="default"/>
  </w:font>
  <w:font w:name="AdvPTimesB">
    <w:altName w:val="Times New Roman"/>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NewCenturySchlbk-Roman">
    <w:altName w:val="Calibri"/>
    <w:panose1 w:val="020B0604020202020204"/>
    <w:charset w:val="00"/>
    <w:family w:val="auto"/>
    <w:pitch w:val="default"/>
  </w:font>
  <w:font w:name="NewCenturySchlbk-Italic">
    <w:altName w:val="苹方-简"/>
    <w:panose1 w:val="020B0604020202020204"/>
    <w:charset w:val="00"/>
    <w:family w:val="auto"/>
    <w:pitch w:val="default"/>
  </w:font>
  <w:font w:name="PingFang SC">
    <w:altName w:val="Microsoft YaHei"/>
    <w:panose1 w:val="020B0400000000000000"/>
    <w:charset w:val="86"/>
    <w:family w:val="swiss"/>
    <w:pitch w:val="variable"/>
    <w:sig w:usb0="A00002FF" w:usb1="7ACFFDFB" w:usb2="00000017" w:usb3="00000000" w:csb0="00040001" w:csb1="00000000"/>
  </w:font>
  <w:font w:name="Universal-GreekwithMathPi">
    <w:altName w:val="苹方-简"/>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ghao Su (EI)">
    <w15:presenceInfo w15:providerId="AD" w15:userId="S::su@nbi.ac.uk::57e78404-559b-417b-a270-567f34bc0834"/>
  </w15:person>
  <w15:person w15:author="26.颜孜宇 Belle Yan">
    <w15:presenceInfo w15:providerId="AD" w15:userId="S::Belle.Yan_26@tsinglan.org::26573ae0-b02d-48e5-8cbf-0cc29bdf4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F7C26D5"/>
    <w:rsid w:val="BF7C26D5"/>
    <w:rsid w:val="E1CFEC38"/>
    <w:rsid w:val="001C47AF"/>
    <w:rsid w:val="00270C36"/>
    <w:rsid w:val="002C5CAB"/>
    <w:rsid w:val="003647A5"/>
    <w:rsid w:val="003C03EA"/>
    <w:rsid w:val="00420F9B"/>
    <w:rsid w:val="00460CD7"/>
    <w:rsid w:val="004B5577"/>
    <w:rsid w:val="006A0C2C"/>
    <w:rsid w:val="008A1E06"/>
    <w:rsid w:val="00A36699"/>
    <w:rsid w:val="00A46ED1"/>
    <w:rsid w:val="00B05D8C"/>
    <w:rsid w:val="00CA59FE"/>
    <w:rsid w:val="00CF4D0C"/>
    <w:rsid w:val="00D27E98"/>
    <w:rsid w:val="00D32CF8"/>
    <w:rsid w:val="00EA5A04"/>
    <w:rsid w:val="00F22AC7"/>
    <w:rsid w:val="00F673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0D025"/>
  <w15:docId w15:val="{41DE2EFB-73E9-4645-8AE9-1B11C1AA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paragraph" w:customStyle="1" w:styleId="p1">
    <w:name w:val="p1"/>
    <w:basedOn w:val="Normal"/>
    <w:pPr>
      <w:jc w:val="left"/>
    </w:pPr>
    <w:rPr>
      <w:rFonts w:ascii="Helvetica Neue" w:eastAsia="Helvetica Neue" w:hAnsi="Helvetica Neue" w:cs="Times New Roman"/>
      <w:kern w:val="0"/>
      <w:sz w:val="26"/>
      <w:szCs w:val="26"/>
    </w:rPr>
  </w:style>
  <w:style w:type="character" w:customStyle="1" w:styleId="s1">
    <w:name w:val="s1"/>
    <w:basedOn w:val="DefaultParagraphFont"/>
    <w:rPr>
      <w:rFonts w:ascii="UICTFontTextStyleBody" w:hAnsi="UICTFontTextStyleBody" w:hint="default"/>
      <w:sz w:val="28"/>
      <w:szCs w:val="28"/>
    </w:rPr>
  </w:style>
  <w:style w:type="character" w:customStyle="1" w:styleId="s2">
    <w:name w:val="s2"/>
    <w:basedOn w:val="DefaultParagraphFont"/>
    <w:rPr>
      <w:rFonts w:ascii="UICTFontTextStyleItalicBody" w:hAnsi="UICTFontTextStyleItalicBody" w:hint="default"/>
      <w:i/>
      <w:iCs/>
      <w:sz w:val="28"/>
      <w:szCs w:val="28"/>
    </w:rPr>
  </w:style>
  <w:style w:type="paragraph" w:styleId="Revision">
    <w:name w:val="Revision"/>
    <w:hidden/>
    <w:uiPriority w:val="99"/>
    <w:unhideWhenUsed/>
    <w:rsid w:val="00EA5A04"/>
    <w:rPr>
      <w:rFonts w:asciiTheme="minorHAnsi" w:eastAsiaTheme="minorEastAsia" w:hAnsiTheme="minorHAnsi" w:cstheme="minorBidi"/>
      <w:kern w:val="2"/>
      <w:sz w:val="21"/>
      <w:szCs w:val="24"/>
      <w:lang w:val="en-US" w:eastAsia="zh-CN"/>
    </w:rPr>
  </w:style>
  <w:style w:type="character" w:styleId="PlaceholderText">
    <w:name w:val="Placeholder Text"/>
    <w:basedOn w:val="DefaultParagraphFont"/>
    <w:uiPriority w:val="99"/>
    <w:unhideWhenUsed/>
    <w:rsid w:val="008A1E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猪猪超人</dc:creator>
  <cp:lastModifiedBy>26.颜孜宇 Belle Yan</cp:lastModifiedBy>
  <cp:revision>3</cp:revision>
  <dcterms:created xsi:type="dcterms:W3CDTF">2023-10-10T14:43:00Z</dcterms:created>
  <dcterms:modified xsi:type="dcterms:W3CDTF">2023-10-10T14:47:00Z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2AD3D9C24481B6E38C332165816E1FC6_43</vt:lpwstr>
  </property>
</Properties>
</file>